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073" w:rsidRPr="008436EF" w:rsidRDefault="00E03B26" w:rsidP="004046A0">
      <w:pPr>
        <w:pStyle w:val="Title"/>
        <w:spacing w:before="100" w:after="100"/>
        <w:rPr>
          <w:lang w:val="en-GB"/>
        </w:rPr>
      </w:pPr>
      <w:r>
        <w:rPr>
          <w:lang w:val="en-GB"/>
        </w:rPr>
        <w:t>TM: Which CI to which target?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24494830"/>
        <w:docPartObj>
          <w:docPartGallery w:val="Table of Contents"/>
          <w:docPartUnique/>
        </w:docPartObj>
      </w:sdtPr>
      <w:sdtContent>
        <w:p w:rsidR="00E03B26" w:rsidRDefault="00E03B26">
          <w:pPr>
            <w:pStyle w:val="TOCHeading"/>
          </w:pPr>
          <w:r>
            <w:t>Table of Contents</w:t>
          </w:r>
        </w:p>
        <w:p w:rsidR="00D3560E" w:rsidRDefault="00987D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r>
            <w:fldChar w:fldCharType="begin"/>
          </w:r>
          <w:r w:rsidR="00E03B26">
            <w:instrText xml:space="preserve"> TOC \o "1-3" \h \z \u </w:instrText>
          </w:r>
          <w:r>
            <w:fldChar w:fldCharType="separate"/>
          </w:r>
          <w:hyperlink w:anchor="_Toc317247761" w:history="1">
            <w:r w:rsidR="00D3560E" w:rsidRPr="003C7733">
              <w:rPr>
                <w:rStyle w:val="Hyperlink"/>
                <w:noProof/>
                <w:lang w:val="en-GB"/>
              </w:rPr>
              <w:t>Requirements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317247762" w:history="1">
            <w:r w:rsidR="00D3560E" w:rsidRPr="003C7733">
              <w:rPr>
                <w:rStyle w:val="Hyperlink"/>
                <w:noProof/>
                <w:lang w:val="en-GB"/>
              </w:rPr>
              <w:t>Introduction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317247763" w:history="1">
            <w:r w:rsidR="00D3560E" w:rsidRPr="003C7733">
              <w:rPr>
                <w:rStyle w:val="Hyperlink"/>
                <w:noProof/>
                <w:lang w:val="en-GB"/>
              </w:rPr>
              <w:t>Routing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3"/>
            <w:rPr>
              <w:rFonts w:eastAsiaTheme="minorEastAsia"/>
              <w:noProof/>
              <w:lang w:val="en-US" w:eastAsia="zh-CN"/>
            </w:rPr>
          </w:pPr>
          <w:hyperlink w:anchor="_Toc317247764" w:history="1">
            <w:r w:rsidR="00D3560E" w:rsidRPr="003C7733">
              <w:rPr>
                <w:rStyle w:val="Hyperlink"/>
                <w:noProof/>
                <w:lang w:val="en-GB"/>
              </w:rPr>
              <w:t>Simple CI Routing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3"/>
            <w:rPr>
              <w:rFonts w:eastAsiaTheme="minorEastAsia"/>
              <w:noProof/>
              <w:lang w:val="en-US" w:eastAsia="zh-CN"/>
            </w:rPr>
          </w:pPr>
          <w:hyperlink w:anchor="_Toc317247765" w:history="1">
            <w:r w:rsidR="00D3560E" w:rsidRPr="003C7733">
              <w:rPr>
                <w:rStyle w:val="Hyperlink"/>
                <w:noProof/>
                <w:lang w:val="en-GB"/>
              </w:rPr>
              <w:t>TechnicalProductInstance Routing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3"/>
            <w:rPr>
              <w:rFonts w:eastAsiaTheme="minorEastAsia"/>
              <w:noProof/>
              <w:lang w:val="en-US" w:eastAsia="zh-CN"/>
            </w:rPr>
          </w:pPr>
          <w:hyperlink w:anchor="_Toc317247766" w:history="1">
            <w:r w:rsidR="00D3560E" w:rsidRPr="003C7733">
              <w:rPr>
                <w:rStyle w:val="Hyperlink"/>
                <w:noProof/>
                <w:lang w:val="en-GB"/>
              </w:rPr>
              <w:t>TechnicalProduct Routing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317247767" w:history="1">
            <w:r w:rsidR="00D3560E" w:rsidRPr="003C7733">
              <w:rPr>
                <w:rStyle w:val="Hyperlink"/>
                <w:noProof/>
                <w:lang w:val="en-GB"/>
              </w:rPr>
              <w:t>Data Augmentation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3"/>
            <w:rPr>
              <w:rFonts w:eastAsiaTheme="minorEastAsia"/>
              <w:noProof/>
              <w:lang w:val="en-US" w:eastAsia="zh-CN"/>
            </w:rPr>
          </w:pPr>
          <w:hyperlink w:anchor="_Toc317247768" w:history="1">
            <w:r w:rsidR="00D3560E" w:rsidRPr="003C7733">
              <w:rPr>
                <w:rStyle w:val="Hyperlink"/>
                <w:noProof/>
                <w:lang w:val="en-GB"/>
              </w:rPr>
              <w:t>HP-Managed Propogation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3"/>
            <w:rPr>
              <w:rFonts w:eastAsiaTheme="minorEastAsia"/>
              <w:noProof/>
              <w:lang w:val="en-US" w:eastAsia="zh-CN"/>
            </w:rPr>
          </w:pPr>
          <w:hyperlink w:anchor="_Toc317247769" w:history="1">
            <w:r w:rsidR="00D3560E" w:rsidRPr="003C7733">
              <w:rPr>
                <w:rStyle w:val="Hyperlink"/>
                <w:noProof/>
                <w:lang w:val="en-GB"/>
              </w:rPr>
              <w:t>Computer System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317247770" w:history="1">
            <w:r w:rsidR="00D3560E" w:rsidRPr="003C7733">
              <w:rPr>
                <w:rStyle w:val="Hyperlink"/>
                <w:noProof/>
                <w:lang w:val="en-GB"/>
              </w:rPr>
              <w:t>Business Rules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3"/>
            <w:rPr>
              <w:rFonts w:eastAsiaTheme="minorEastAsia"/>
              <w:noProof/>
              <w:lang w:val="en-US" w:eastAsia="zh-CN"/>
            </w:rPr>
          </w:pPr>
          <w:hyperlink w:anchor="_Toc317247771" w:history="1">
            <w:r w:rsidR="00D3560E" w:rsidRPr="003C7733">
              <w:rPr>
                <w:rStyle w:val="Hyperlink"/>
                <w:noProof/>
                <w:lang w:val="en-GB"/>
              </w:rPr>
              <w:t>General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60E" w:rsidRDefault="00987DC0">
          <w:pPr>
            <w:pStyle w:val="TOC3"/>
            <w:rPr>
              <w:rFonts w:eastAsiaTheme="minorEastAsia"/>
              <w:noProof/>
              <w:lang w:val="en-US" w:eastAsia="zh-CN"/>
            </w:rPr>
          </w:pPr>
          <w:hyperlink w:anchor="_Toc317247772" w:history="1">
            <w:r w:rsidR="00D3560E" w:rsidRPr="003C7733">
              <w:rPr>
                <w:rStyle w:val="Hyperlink"/>
                <w:noProof/>
                <w:lang w:val="en-GB"/>
              </w:rPr>
              <w:t>ComputerSystem</w:t>
            </w:r>
            <w:r w:rsidR="00D356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560E">
              <w:rPr>
                <w:noProof/>
                <w:webHidden/>
              </w:rPr>
              <w:instrText xml:space="preserve"> PAGEREF _Toc317247772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A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E78" w:rsidRDefault="00987DC0" w:rsidP="00C42F48">
          <w:pPr>
            <w:spacing w:before="0" w:beforeAutospacing="0" w:after="0" w:afterAutospacing="0"/>
            <w:rPr>
              <w:u w:val="single"/>
              <w:lang w:val="en-GB"/>
            </w:rPr>
          </w:pPr>
          <w:r>
            <w:fldChar w:fldCharType="end"/>
          </w:r>
        </w:p>
      </w:sdtContent>
    </w:sdt>
    <w:p w:rsidR="00962E78" w:rsidRDefault="00962E78">
      <w:pPr>
        <w:spacing w:before="0" w:beforeAutospacing="0" w:after="0" w:afterAutospacing="0"/>
        <w:rPr>
          <w:lang w:val="en-GB"/>
        </w:rPr>
      </w:pPr>
    </w:p>
    <w:p w:rsidR="00962E78" w:rsidRDefault="00AF03F6">
      <w:pPr>
        <w:rPr>
          <w:u w:val="single"/>
          <w:lang w:val="en-GB"/>
        </w:rPr>
      </w:pPr>
      <w:r w:rsidRPr="00AF03F6">
        <w:rPr>
          <w:b/>
          <w:u w:val="single"/>
          <w:lang w:val="en-GB"/>
        </w:rPr>
        <w:t>Modification History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4554"/>
      </w:tblGrid>
      <w:tr w:rsidR="0040533F" w:rsidTr="0040533F">
        <w:tc>
          <w:tcPr>
            <w:tcW w:w="2322" w:type="dxa"/>
            <w:shd w:val="pct5" w:color="auto" w:fill="auto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322" w:type="dxa"/>
            <w:shd w:val="pct5" w:color="auto" w:fill="auto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Who</w:t>
            </w:r>
          </w:p>
        </w:tc>
        <w:tc>
          <w:tcPr>
            <w:tcW w:w="4554" w:type="dxa"/>
            <w:shd w:val="pct5" w:color="auto" w:fill="auto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Why</w:t>
            </w:r>
          </w:p>
        </w:tc>
      </w:tr>
      <w:tr w:rsidR="0040533F" w:rsidRPr="00192F95" w:rsidTr="0040533F">
        <w:tc>
          <w:tcPr>
            <w:tcW w:w="2322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20120126</w:t>
            </w:r>
          </w:p>
        </w:tc>
        <w:tc>
          <w:tcPr>
            <w:tcW w:w="2322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Dirk Vermeylen</w:t>
            </w:r>
          </w:p>
        </w:tc>
        <w:tc>
          <w:tcPr>
            <w:tcW w:w="4554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Initial version to resolve bug 165</w:t>
            </w:r>
          </w:p>
        </w:tc>
      </w:tr>
      <w:tr w:rsidR="0040533F" w:rsidTr="0040533F">
        <w:tc>
          <w:tcPr>
            <w:tcW w:w="2322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20120131</w:t>
            </w:r>
          </w:p>
        </w:tc>
        <w:tc>
          <w:tcPr>
            <w:tcW w:w="2322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Kevin Simpson</w:t>
            </w:r>
          </w:p>
        </w:tc>
        <w:tc>
          <w:tcPr>
            <w:tcW w:w="4554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Updates following discussion</w:t>
            </w:r>
          </w:p>
        </w:tc>
      </w:tr>
      <w:tr w:rsidR="0040533F" w:rsidRPr="00192F95" w:rsidTr="0040533F">
        <w:tc>
          <w:tcPr>
            <w:tcW w:w="2322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20120202</w:t>
            </w:r>
          </w:p>
        </w:tc>
        <w:tc>
          <w:tcPr>
            <w:tcW w:w="2322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Kevin Simpson</w:t>
            </w:r>
          </w:p>
        </w:tc>
        <w:tc>
          <w:tcPr>
            <w:tcW w:w="4554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Updates following discussion – stable version.</w:t>
            </w:r>
          </w:p>
        </w:tc>
      </w:tr>
      <w:tr w:rsidR="0040533F" w:rsidRPr="00192F95" w:rsidTr="0040533F">
        <w:tc>
          <w:tcPr>
            <w:tcW w:w="2322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20120215</w:t>
            </w:r>
          </w:p>
        </w:tc>
        <w:tc>
          <w:tcPr>
            <w:tcW w:w="2322" w:type="dxa"/>
          </w:tcPr>
          <w:p w:rsidR="0040533F" w:rsidRDefault="0040533F" w:rsidP="0040533F">
            <w:pPr>
              <w:rPr>
                <w:lang w:val="en-GB"/>
              </w:rPr>
            </w:pPr>
            <w:r>
              <w:rPr>
                <w:lang w:val="en-GB"/>
              </w:rPr>
              <w:t>Kevin Simpson</w:t>
            </w:r>
          </w:p>
        </w:tc>
        <w:tc>
          <w:tcPr>
            <w:tcW w:w="4554" w:type="dxa"/>
          </w:tcPr>
          <w:p w:rsidR="009B2C6D" w:rsidRDefault="0040533F">
            <w:pPr>
              <w:rPr>
                <w:lang w:val="en-GB"/>
              </w:rPr>
            </w:pPr>
            <w:r>
              <w:rPr>
                <w:lang w:val="en-GB"/>
              </w:rPr>
              <w:t xml:space="preserve">Updates following comment 31 on bug 165 </w:t>
            </w:r>
          </w:p>
        </w:tc>
      </w:tr>
      <w:tr w:rsidR="0040533F" w:rsidTr="0040533F">
        <w:tc>
          <w:tcPr>
            <w:tcW w:w="2322" w:type="dxa"/>
          </w:tcPr>
          <w:p w:rsidR="0040533F" w:rsidRDefault="00AF553E" w:rsidP="0040533F">
            <w:pPr>
              <w:rPr>
                <w:lang w:val="en-GB"/>
              </w:rPr>
            </w:pPr>
            <w:r>
              <w:rPr>
                <w:lang w:val="en-GB"/>
              </w:rPr>
              <w:t>20120217</w:t>
            </w:r>
          </w:p>
        </w:tc>
        <w:tc>
          <w:tcPr>
            <w:tcW w:w="2322" w:type="dxa"/>
          </w:tcPr>
          <w:p w:rsidR="0040533F" w:rsidRDefault="00AF553E" w:rsidP="0040533F">
            <w:pPr>
              <w:rPr>
                <w:lang w:val="en-GB"/>
              </w:rPr>
            </w:pPr>
            <w:r>
              <w:rPr>
                <w:lang w:val="en-GB"/>
              </w:rPr>
              <w:t>Kevin Simpson</w:t>
            </w:r>
          </w:p>
        </w:tc>
        <w:tc>
          <w:tcPr>
            <w:tcW w:w="4554" w:type="dxa"/>
          </w:tcPr>
          <w:p w:rsidR="0040533F" w:rsidRDefault="00454572" w:rsidP="0040533F">
            <w:pPr>
              <w:rPr>
                <w:lang w:val="en-GB"/>
              </w:rPr>
            </w:pPr>
            <w:r>
              <w:rPr>
                <w:lang w:val="en-GB"/>
              </w:rPr>
              <w:t xml:space="preserve">Re-write </w:t>
            </w:r>
            <w:r w:rsidR="00AF553E">
              <w:rPr>
                <w:lang w:val="en-GB"/>
              </w:rPr>
              <w:t>following discussion</w:t>
            </w:r>
          </w:p>
        </w:tc>
      </w:tr>
      <w:tr w:rsidR="00AF553E" w:rsidRPr="00192F95" w:rsidTr="0040533F">
        <w:tc>
          <w:tcPr>
            <w:tcW w:w="2322" w:type="dxa"/>
          </w:tcPr>
          <w:p w:rsidR="00AF553E" w:rsidRDefault="00AA4D12" w:rsidP="0040533F">
            <w:pPr>
              <w:rPr>
                <w:lang w:val="en-GB"/>
              </w:rPr>
            </w:pPr>
            <w:ins w:id="0" w:author="ksimpson" w:date="2012-03-09T09:10:00Z">
              <w:r>
                <w:rPr>
                  <w:lang w:val="en-GB"/>
                </w:rPr>
                <w:t>20120309</w:t>
              </w:r>
            </w:ins>
          </w:p>
        </w:tc>
        <w:tc>
          <w:tcPr>
            <w:tcW w:w="2322" w:type="dxa"/>
          </w:tcPr>
          <w:p w:rsidR="00AF553E" w:rsidRDefault="00AA4D12" w:rsidP="0040533F">
            <w:pPr>
              <w:rPr>
                <w:lang w:val="en-GB"/>
              </w:rPr>
            </w:pPr>
            <w:ins w:id="1" w:author="ksimpson" w:date="2012-03-09T09:10:00Z">
              <w:r>
                <w:rPr>
                  <w:lang w:val="en-GB"/>
                </w:rPr>
                <w:t>Kevin Simpson</w:t>
              </w:r>
            </w:ins>
          </w:p>
        </w:tc>
        <w:tc>
          <w:tcPr>
            <w:tcW w:w="4554" w:type="dxa"/>
          </w:tcPr>
          <w:p w:rsidR="00AF553E" w:rsidRDefault="00AA4D12" w:rsidP="0040533F">
            <w:pPr>
              <w:rPr>
                <w:lang w:val="en-GB"/>
              </w:rPr>
            </w:pPr>
            <w:ins w:id="2" w:author="ksimpson" w:date="2012-03-09T09:10:00Z">
              <w:r>
                <w:rPr>
                  <w:lang w:val="en-GB"/>
                </w:rPr>
                <w:t>Change in requirement for CS with billing code “45”</w:t>
              </w:r>
            </w:ins>
            <w:ins w:id="3" w:author="ksimpson" w:date="2012-03-09T09:11:00Z">
              <w:r>
                <w:rPr>
                  <w:lang w:val="en-GB"/>
                </w:rPr>
                <w:t>, see bug 308.</w:t>
              </w:r>
            </w:ins>
          </w:p>
        </w:tc>
      </w:tr>
      <w:tr w:rsidR="00AA4D12" w:rsidTr="0040533F">
        <w:trPr>
          <w:ins w:id="4" w:author="ksimpson" w:date="2012-03-09T09:11:00Z"/>
        </w:trPr>
        <w:tc>
          <w:tcPr>
            <w:tcW w:w="2322" w:type="dxa"/>
          </w:tcPr>
          <w:p w:rsidR="00AA4D12" w:rsidRDefault="00256FD5" w:rsidP="0040533F">
            <w:pPr>
              <w:rPr>
                <w:ins w:id="5" w:author="ksimpson" w:date="2012-03-09T09:11:00Z"/>
                <w:lang w:val="en-GB"/>
              </w:rPr>
            </w:pPr>
            <w:ins w:id="6" w:author="ksimpson" w:date="2012-03-12T10:45:00Z">
              <w:r>
                <w:rPr>
                  <w:lang w:val="en-GB"/>
                </w:rPr>
                <w:t>20120312</w:t>
              </w:r>
            </w:ins>
          </w:p>
        </w:tc>
        <w:tc>
          <w:tcPr>
            <w:tcW w:w="2322" w:type="dxa"/>
          </w:tcPr>
          <w:p w:rsidR="00AA4D12" w:rsidRDefault="00256FD5" w:rsidP="0040533F">
            <w:pPr>
              <w:rPr>
                <w:ins w:id="7" w:author="ksimpson" w:date="2012-03-09T09:11:00Z"/>
                <w:lang w:val="en-GB"/>
              </w:rPr>
            </w:pPr>
            <w:ins w:id="8" w:author="ksimpson" w:date="2012-03-12T10:46:00Z">
              <w:r>
                <w:rPr>
                  <w:lang w:val="en-GB"/>
                </w:rPr>
                <w:t>Kevin Simpson</w:t>
              </w:r>
            </w:ins>
          </w:p>
        </w:tc>
        <w:tc>
          <w:tcPr>
            <w:tcW w:w="4554" w:type="dxa"/>
          </w:tcPr>
          <w:p w:rsidR="00AA4D12" w:rsidRDefault="00256FD5" w:rsidP="0040533F">
            <w:pPr>
              <w:rPr>
                <w:ins w:id="9" w:author="ksimpson" w:date="2012-03-09T09:11:00Z"/>
                <w:lang w:val="en-GB"/>
              </w:rPr>
            </w:pPr>
            <w:ins w:id="10" w:author="ksimpson" w:date="2012-03-12T10:46:00Z">
              <w:r>
                <w:rPr>
                  <w:lang w:val="en-GB"/>
                </w:rPr>
                <w:t>Bug 297 step 4 change.</w:t>
              </w:r>
            </w:ins>
          </w:p>
        </w:tc>
      </w:tr>
      <w:tr w:rsidR="00AA4D12" w:rsidTr="0040533F">
        <w:trPr>
          <w:ins w:id="11" w:author="ksimpson" w:date="2012-03-09T09:11:00Z"/>
        </w:trPr>
        <w:tc>
          <w:tcPr>
            <w:tcW w:w="2322" w:type="dxa"/>
          </w:tcPr>
          <w:p w:rsidR="00AA4D12" w:rsidRDefault="001B3F0A" w:rsidP="0040533F">
            <w:pPr>
              <w:rPr>
                <w:ins w:id="12" w:author="ksimpson" w:date="2012-03-09T09:11:00Z"/>
                <w:lang w:val="en-GB"/>
              </w:rPr>
            </w:pPr>
            <w:ins w:id="13" w:author="ksimpson" w:date="2012-07-27T15:41:00Z">
              <w:r>
                <w:rPr>
                  <w:lang w:val="en-GB"/>
                </w:rPr>
                <w:t>20120727</w:t>
              </w:r>
            </w:ins>
          </w:p>
        </w:tc>
        <w:tc>
          <w:tcPr>
            <w:tcW w:w="2322" w:type="dxa"/>
          </w:tcPr>
          <w:p w:rsidR="00AA4D12" w:rsidRDefault="001B3F0A" w:rsidP="0040533F">
            <w:pPr>
              <w:rPr>
                <w:ins w:id="14" w:author="ksimpson" w:date="2012-03-09T09:11:00Z"/>
                <w:lang w:val="en-GB"/>
              </w:rPr>
            </w:pPr>
            <w:ins w:id="15" w:author="ksimpson" w:date="2012-07-27T15:41:00Z">
              <w:r>
                <w:rPr>
                  <w:lang w:val="en-GB"/>
                </w:rPr>
                <w:t>Kevin Simpson</w:t>
              </w:r>
            </w:ins>
          </w:p>
        </w:tc>
        <w:tc>
          <w:tcPr>
            <w:tcW w:w="4554" w:type="dxa"/>
          </w:tcPr>
          <w:p w:rsidR="00AA4D12" w:rsidRDefault="001B3F0A" w:rsidP="0040533F">
            <w:pPr>
              <w:rPr>
                <w:ins w:id="16" w:author="ksimpson" w:date="2012-03-09T09:11:00Z"/>
                <w:lang w:val="en-GB"/>
              </w:rPr>
            </w:pPr>
            <w:ins w:id="17" w:author="ksimpson" w:date="2012-07-27T15:41:00Z">
              <w:r>
                <w:rPr>
                  <w:lang w:val="en-GB"/>
                </w:rPr>
                <w:t>Default HP-Owned and HP-Managed if UNKNOWN and the source is ESL-ALU*.</w:t>
              </w:r>
            </w:ins>
          </w:p>
        </w:tc>
      </w:tr>
    </w:tbl>
    <w:p w:rsidR="00962E78" w:rsidRDefault="00962E78">
      <w:pPr>
        <w:rPr>
          <w:lang w:val="en-GB"/>
        </w:rPr>
      </w:pPr>
    </w:p>
    <w:p w:rsidR="00C42F48" w:rsidRDefault="00C42F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bookmarkStart w:id="18" w:name="_Toc317247391"/>
      <w:r>
        <w:rPr>
          <w:lang w:val="en-GB"/>
        </w:rPr>
        <w:br w:type="page"/>
      </w:r>
    </w:p>
    <w:p w:rsidR="00962E78" w:rsidRDefault="00CB123F">
      <w:pPr>
        <w:pStyle w:val="Heading1"/>
        <w:rPr>
          <w:lang w:val="en-GB"/>
        </w:rPr>
      </w:pPr>
      <w:bookmarkStart w:id="19" w:name="_Toc317247761"/>
      <w:r w:rsidRPr="00CB123F">
        <w:rPr>
          <w:lang w:val="en-GB"/>
        </w:rPr>
        <w:lastRenderedPageBreak/>
        <w:t>Requirements</w:t>
      </w:r>
      <w:bookmarkEnd w:id="18"/>
      <w:bookmarkEnd w:id="19"/>
    </w:p>
    <w:p w:rsidR="00AF553E" w:rsidRDefault="00AF553E" w:rsidP="00AF553E">
      <w:pPr>
        <w:rPr>
          <w:lang w:val="en-GB"/>
        </w:rPr>
      </w:pPr>
      <w:r>
        <w:rPr>
          <w:lang w:val="en-GB"/>
        </w:rPr>
        <w:t xml:space="preserve">See the following document for </w:t>
      </w:r>
      <w:del w:id="20" w:author="ksimpson" w:date="2012-03-09T09:11:00Z">
        <w:r w:rsidDel="00AA4D12">
          <w:rPr>
            <w:lang w:val="en-GB"/>
          </w:rPr>
          <w:delText xml:space="preserve">this </w:delText>
        </w:r>
      </w:del>
      <w:ins w:id="21" w:author="ksimpson" w:date="2012-03-09T09:11:00Z">
        <w:r w:rsidR="00AA4D12">
          <w:rPr>
            <w:lang w:val="en-GB"/>
          </w:rPr>
          <w:t xml:space="preserve">all background </w:t>
        </w:r>
      </w:ins>
      <w:r>
        <w:rPr>
          <w:lang w:val="en-GB"/>
        </w:rPr>
        <w:t>information:</w:t>
      </w:r>
    </w:p>
    <w:p w:rsidR="00962E78" w:rsidRDefault="00987DC0">
      <w:pPr>
        <w:rPr>
          <w:lang w:val="en-GB"/>
        </w:rPr>
      </w:pPr>
      <w:r>
        <w:fldChar w:fldCharType="begin"/>
      </w:r>
      <w:r w:rsidRPr="00987DC0">
        <w:rPr>
          <w:lang w:val="en-GB"/>
          <w:rPrChange w:id="22" w:author="Roeland De Beuckeleer" w:date="2012-07-09T15:12:00Z">
            <w:rPr/>
          </w:rPrChange>
        </w:rPr>
        <w:instrText>HYPERLINK "https://vcs-java.elabs.eds.com:2403/svn/alucmdb/artifacts/trunk/analysisdeliverables/sourceprep/Master%20System%20of%20a%20CI%20FULL.docx"</w:instrText>
      </w:r>
      <w:r>
        <w:fldChar w:fldCharType="separate"/>
      </w:r>
      <w:r w:rsidR="00B61BD2" w:rsidRPr="00B61BD2">
        <w:rPr>
          <w:rStyle w:val="Hyperlink"/>
          <w:lang w:val="en-GB"/>
        </w:rPr>
        <w:t>https:/vcs-java.elabs.eds.com:2403/svn/alucmdb/artifacts/trunk/analysisdeliverables/sourceprep/Master%20System%20of%20a%20CI%20FULL.docx</w:t>
      </w:r>
      <w:r>
        <w:fldChar w:fldCharType="end"/>
      </w:r>
    </w:p>
    <w:p w:rsidR="00C42F48" w:rsidRDefault="00C42F48">
      <w:pPr>
        <w:rPr>
          <w:lang w:val="en-GB"/>
        </w:rPr>
      </w:pPr>
    </w:p>
    <w:p w:rsidR="00962E78" w:rsidRDefault="00CB123F" w:rsidP="00C42F48">
      <w:pPr>
        <w:pStyle w:val="Heading1"/>
        <w:rPr>
          <w:lang w:val="en-GB"/>
        </w:rPr>
      </w:pPr>
      <w:bookmarkStart w:id="23" w:name="_Toc317247392"/>
      <w:bookmarkStart w:id="24" w:name="_Toc317247762"/>
      <w:r w:rsidRPr="00CB123F">
        <w:rPr>
          <w:lang w:val="en-GB"/>
        </w:rPr>
        <w:t>Introduction</w:t>
      </w:r>
      <w:bookmarkEnd w:id="23"/>
      <w:bookmarkEnd w:id="24"/>
    </w:p>
    <w:p w:rsidR="00B40214" w:rsidRDefault="00CB123F" w:rsidP="00856E7A">
      <w:pPr>
        <w:rPr>
          <w:lang w:val="en-GB"/>
        </w:rPr>
      </w:pPr>
      <w:r w:rsidRPr="00CB123F">
        <w:rPr>
          <w:lang w:val="en-GB"/>
        </w:rPr>
        <w:t xml:space="preserve">Master of a CI is defined based on the interpretation of </w:t>
      </w:r>
      <w:r w:rsidR="00B40214">
        <w:rPr>
          <w:lang w:val="en-GB"/>
        </w:rPr>
        <w:t xml:space="preserve">one of </w:t>
      </w:r>
      <w:r w:rsidRPr="00CB123F">
        <w:rPr>
          <w:lang w:val="en-GB"/>
        </w:rPr>
        <w:t xml:space="preserve">two </w:t>
      </w:r>
      <w:r w:rsidR="002D5D46">
        <w:rPr>
          <w:lang w:val="en-GB"/>
        </w:rPr>
        <w:t>Boolean</w:t>
      </w:r>
      <w:r w:rsidRPr="00CB123F">
        <w:rPr>
          <w:lang w:val="en-GB"/>
        </w:rPr>
        <w:t xml:space="preserve"> values</w:t>
      </w:r>
      <w:r w:rsidR="00B40214">
        <w:rPr>
          <w:lang w:val="en-GB"/>
        </w:rPr>
        <w:t xml:space="preserve"> depending on the type of </w:t>
      </w:r>
      <w:r w:rsidR="009B2C6D">
        <w:rPr>
          <w:lang w:val="en-GB"/>
        </w:rPr>
        <w:t>Transformation Model Component</w:t>
      </w:r>
      <w:r w:rsidR="00B40214">
        <w:rPr>
          <w:lang w:val="en-GB"/>
        </w:rPr>
        <w:t xml:space="preserve"> being processed.</w:t>
      </w:r>
    </w:p>
    <w:p w:rsidR="00962E78" w:rsidRDefault="00505018">
      <w:pPr>
        <w:pStyle w:val="Heading1"/>
        <w:rPr>
          <w:lang w:val="en-GB"/>
        </w:rPr>
      </w:pPr>
      <w:bookmarkStart w:id="25" w:name="_Toc317247393"/>
      <w:bookmarkStart w:id="26" w:name="_Toc317247763"/>
      <w:r>
        <w:rPr>
          <w:lang w:val="en-GB"/>
        </w:rPr>
        <w:t>Routing</w:t>
      </w:r>
      <w:bookmarkEnd w:id="25"/>
      <w:bookmarkEnd w:id="26"/>
    </w:p>
    <w:p w:rsidR="00962E78" w:rsidRDefault="00DD3E1C">
      <w:pPr>
        <w:pStyle w:val="Heading3"/>
        <w:rPr>
          <w:lang w:val="en-GB"/>
        </w:rPr>
      </w:pPr>
      <w:bookmarkStart w:id="27" w:name="_Toc317247394"/>
      <w:bookmarkStart w:id="28" w:name="_Toc317247764"/>
      <w:r>
        <w:rPr>
          <w:lang w:val="en-GB"/>
        </w:rPr>
        <w:t>Simple CI Routing</w:t>
      </w:r>
      <w:bookmarkEnd w:id="27"/>
      <w:bookmarkEnd w:id="28"/>
    </w:p>
    <w:p w:rsidR="00B40214" w:rsidRDefault="009B2C6D" w:rsidP="00856E7A">
      <w:pPr>
        <w:rPr>
          <w:lang w:val="en-GB"/>
        </w:rPr>
      </w:pPr>
      <w:r>
        <w:rPr>
          <w:lang w:val="en-GB"/>
        </w:rPr>
        <w:t xml:space="preserve">The following tables indicate the required </w:t>
      </w:r>
      <w:r w:rsidR="00136F02">
        <w:rPr>
          <w:lang w:val="en-GB"/>
        </w:rPr>
        <w:t xml:space="preserve">export </w:t>
      </w:r>
      <w:r>
        <w:rPr>
          <w:lang w:val="en-GB"/>
        </w:rPr>
        <w:t>routing for each Transformation Model Component.</w:t>
      </w:r>
    </w:p>
    <w:tbl>
      <w:tblPr>
        <w:tblStyle w:val="TableGrid"/>
        <w:tblW w:w="0" w:type="auto"/>
        <w:tblLook w:val="04A0"/>
      </w:tblPr>
      <w:tblGrid>
        <w:gridCol w:w="1857"/>
        <w:gridCol w:w="1858"/>
        <w:gridCol w:w="1857"/>
        <w:gridCol w:w="1858"/>
        <w:gridCol w:w="1858"/>
      </w:tblGrid>
      <w:tr w:rsidR="003458B2" w:rsidTr="00505018">
        <w:tc>
          <w:tcPr>
            <w:tcW w:w="1857" w:type="dxa"/>
            <w:vMerge w:val="restart"/>
            <w:shd w:val="clear" w:color="auto" w:fill="FFFFFF" w:themeFill="background1"/>
          </w:tcPr>
          <w:p w:rsidR="00962E78" w:rsidRDefault="00962E78">
            <w:pPr>
              <w:jc w:val="center"/>
              <w:rPr>
                <w:lang w:val="en-GB"/>
              </w:rPr>
            </w:pPr>
          </w:p>
        </w:tc>
        <w:tc>
          <w:tcPr>
            <w:tcW w:w="7431" w:type="dxa"/>
            <w:gridSpan w:val="4"/>
            <w:tcBorders>
              <w:bottom w:val="single" w:sz="4" w:space="0" w:color="000000" w:themeColor="text1"/>
            </w:tcBorders>
            <w:shd w:val="pct10" w:color="auto" w:fill="auto"/>
          </w:tcPr>
          <w:p w:rsidR="00962E78" w:rsidRDefault="003458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HP-Managed </w:t>
            </w:r>
          </w:p>
        </w:tc>
      </w:tr>
      <w:tr w:rsidR="003458B2" w:rsidTr="003458B2">
        <w:tc>
          <w:tcPr>
            <w:tcW w:w="1857" w:type="dxa"/>
            <w:vMerge/>
            <w:shd w:val="clear" w:color="auto" w:fill="FFFFFF" w:themeFill="background1"/>
          </w:tcPr>
          <w:p w:rsidR="003458B2" w:rsidRDefault="003458B2" w:rsidP="00856E7A">
            <w:pPr>
              <w:rPr>
                <w:lang w:val="en-GB"/>
              </w:rPr>
            </w:pPr>
          </w:p>
        </w:tc>
        <w:tc>
          <w:tcPr>
            <w:tcW w:w="1858" w:type="dxa"/>
            <w:shd w:val="pct10" w:color="auto" w:fill="auto"/>
          </w:tcPr>
          <w:p w:rsidR="00962E78" w:rsidRDefault="003458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57" w:type="dxa"/>
            <w:shd w:val="pct10" w:color="auto" w:fill="auto"/>
          </w:tcPr>
          <w:p w:rsidR="00962E78" w:rsidRDefault="003458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58" w:type="dxa"/>
            <w:shd w:val="pct10" w:color="auto" w:fill="auto"/>
          </w:tcPr>
          <w:p w:rsidR="00962E78" w:rsidRDefault="003458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UNKNOWN</w:t>
            </w:r>
          </w:p>
        </w:tc>
        <w:tc>
          <w:tcPr>
            <w:tcW w:w="1858" w:type="dxa"/>
            <w:shd w:val="pct10" w:color="auto" w:fill="auto"/>
          </w:tcPr>
          <w:p w:rsidR="00962E78" w:rsidRDefault="003458B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Consistency Check </w:t>
            </w:r>
            <w:proofErr w:type="spellStart"/>
            <w:r>
              <w:rPr>
                <w:lang w:val="en-GB"/>
              </w:rPr>
              <w:t>Reqd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DD3E1C" w:rsidTr="00136F02">
        <w:tc>
          <w:tcPr>
            <w:tcW w:w="1857" w:type="dxa"/>
            <w:shd w:val="pct10" w:color="auto" w:fill="auto"/>
          </w:tcPr>
          <w:p w:rsidR="00136F02" w:rsidRDefault="00136F02" w:rsidP="00856E7A">
            <w:pPr>
              <w:rPr>
                <w:lang w:val="en-GB"/>
              </w:rPr>
            </w:pPr>
            <w:r>
              <w:rPr>
                <w:lang w:val="en-GB"/>
              </w:rPr>
              <w:t>Hardware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 not export</w:t>
            </w:r>
          </w:p>
        </w:tc>
        <w:tc>
          <w:tcPr>
            <w:tcW w:w="1857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 not export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D3E1C" w:rsidTr="00136F02">
        <w:tc>
          <w:tcPr>
            <w:tcW w:w="1857" w:type="dxa"/>
            <w:shd w:val="pct10" w:color="auto" w:fill="auto"/>
          </w:tcPr>
          <w:p w:rsidR="00136F02" w:rsidRDefault="00136F02" w:rsidP="00856E7A">
            <w:pPr>
              <w:rPr>
                <w:lang w:val="en-GB"/>
              </w:rPr>
            </w:pPr>
            <w:r>
              <w:rPr>
                <w:lang w:val="en-GB"/>
              </w:rPr>
              <w:t>Computer System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ESL Sub-business </w:t>
            </w:r>
            <w:r w:rsidR="00AF03F6" w:rsidRPr="00AF03F6">
              <w:rPr>
                <w:sz w:val="16"/>
                <w:szCs w:val="16"/>
                <w:lang w:val="en-GB"/>
              </w:rPr>
              <w:t>(System)</w:t>
            </w:r>
          </w:p>
        </w:tc>
        <w:tc>
          <w:tcPr>
            <w:tcW w:w="1857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uCMDB </w:t>
            </w:r>
            <w:r>
              <w:rPr>
                <w:lang w:val="en-US"/>
              </w:rPr>
              <w:br/>
            </w:r>
            <w:r w:rsidR="00AF03F6" w:rsidRPr="00AF03F6">
              <w:rPr>
                <w:sz w:val="16"/>
                <w:szCs w:val="16"/>
                <w:lang w:val="en-GB"/>
              </w:rPr>
              <w:t>(Technical: Host Node)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  <w:ins w:id="29" w:author="ksimpson" w:date="2012-03-09T09:17:00Z">
              <w:r w:rsidR="009C6996">
                <w:rPr>
                  <w:lang w:val="en-GB"/>
                </w:rPr>
                <w:t xml:space="preserve"> *</w:t>
              </w:r>
            </w:ins>
          </w:p>
        </w:tc>
      </w:tr>
      <w:tr w:rsidR="00DD3E1C" w:rsidTr="00136F02">
        <w:tc>
          <w:tcPr>
            <w:tcW w:w="1857" w:type="dxa"/>
            <w:shd w:val="pct10" w:color="auto" w:fill="auto"/>
          </w:tcPr>
          <w:p w:rsidR="00136F02" w:rsidRDefault="00136F02" w:rsidP="00856E7A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 not export</w:t>
            </w:r>
          </w:p>
        </w:tc>
        <w:tc>
          <w:tcPr>
            <w:tcW w:w="1857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 not export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D3E1C" w:rsidDel="00C85AAE" w:rsidTr="00722D98">
        <w:trPr>
          <w:del w:id="30" w:author="ksimpson" w:date="2012-02-17T16:02:00Z"/>
        </w:trPr>
        <w:tc>
          <w:tcPr>
            <w:tcW w:w="1857" w:type="dxa"/>
            <w:shd w:val="pct10" w:color="auto" w:fill="auto"/>
          </w:tcPr>
          <w:p w:rsidR="00136F02" w:rsidDel="00C85AAE" w:rsidRDefault="00136F02" w:rsidP="00722D98">
            <w:pPr>
              <w:rPr>
                <w:del w:id="31" w:author="ksimpson" w:date="2012-02-17T16:02:00Z"/>
                <w:lang w:val="en-GB"/>
              </w:rPr>
            </w:pPr>
            <w:del w:id="32" w:author="ksimpson" w:date="2012-02-17T16:02:00Z">
              <w:r w:rsidDel="00C85AAE">
                <w:rPr>
                  <w:lang w:val="en-GB"/>
                </w:rPr>
                <w:delText>Technical Product</w:delText>
              </w:r>
            </w:del>
          </w:p>
        </w:tc>
        <w:tc>
          <w:tcPr>
            <w:tcW w:w="1858" w:type="dxa"/>
          </w:tcPr>
          <w:p w:rsidR="00136F02" w:rsidDel="00C85AAE" w:rsidRDefault="00136F02" w:rsidP="00722D98">
            <w:pPr>
              <w:jc w:val="center"/>
              <w:rPr>
                <w:del w:id="33" w:author="ksimpson" w:date="2012-02-17T16:02:00Z"/>
                <w:lang w:val="en-GB"/>
              </w:rPr>
            </w:pPr>
          </w:p>
        </w:tc>
        <w:tc>
          <w:tcPr>
            <w:tcW w:w="1857" w:type="dxa"/>
          </w:tcPr>
          <w:p w:rsidR="00136F02" w:rsidDel="00C85AAE" w:rsidRDefault="00136F02" w:rsidP="00722D98">
            <w:pPr>
              <w:jc w:val="center"/>
              <w:rPr>
                <w:del w:id="34" w:author="ksimpson" w:date="2012-02-17T16:02:00Z"/>
                <w:lang w:val="en-GB"/>
              </w:rPr>
            </w:pPr>
          </w:p>
        </w:tc>
        <w:tc>
          <w:tcPr>
            <w:tcW w:w="1858" w:type="dxa"/>
          </w:tcPr>
          <w:p w:rsidR="00136F02" w:rsidDel="00C85AAE" w:rsidRDefault="00136F02" w:rsidP="00722D98">
            <w:pPr>
              <w:jc w:val="center"/>
              <w:rPr>
                <w:del w:id="35" w:author="ksimpson" w:date="2012-02-17T16:02:00Z"/>
                <w:lang w:val="en-GB"/>
              </w:rPr>
            </w:pPr>
            <w:del w:id="36" w:author="ksimpson" w:date="2012-02-17T16:02:00Z">
              <w:r w:rsidDel="00C85AAE">
                <w:rPr>
                  <w:lang w:val="en-GB"/>
                </w:rPr>
                <w:delText>Invalid - Fatal</w:delText>
              </w:r>
            </w:del>
          </w:p>
        </w:tc>
        <w:tc>
          <w:tcPr>
            <w:tcW w:w="1858" w:type="dxa"/>
          </w:tcPr>
          <w:p w:rsidR="00136F02" w:rsidDel="00C85AAE" w:rsidRDefault="00136F02" w:rsidP="00722D98">
            <w:pPr>
              <w:jc w:val="center"/>
              <w:rPr>
                <w:del w:id="37" w:author="ksimpson" w:date="2012-02-17T16:02:00Z"/>
                <w:lang w:val="en-GB"/>
              </w:rPr>
            </w:pPr>
            <w:commentRangeStart w:id="38"/>
            <w:del w:id="39" w:author="ksimpson" w:date="2012-02-17T16:02:00Z">
              <w:r w:rsidDel="00C85AAE">
                <w:rPr>
                  <w:lang w:val="en-GB"/>
                </w:rPr>
                <w:delText>Yes</w:delText>
              </w:r>
              <w:commentRangeEnd w:id="38"/>
              <w:r w:rsidR="00692F26" w:rsidDel="00C85AAE">
                <w:rPr>
                  <w:rStyle w:val="CommentReference"/>
                </w:rPr>
                <w:commentReference w:id="38"/>
              </w:r>
            </w:del>
          </w:p>
        </w:tc>
      </w:tr>
      <w:tr w:rsidR="00DD3E1C" w:rsidTr="00136F02">
        <w:tc>
          <w:tcPr>
            <w:tcW w:w="1857" w:type="dxa"/>
            <w:shd w:val="pct10" w:color="auto" w:fill="auto"/>
          </w:tcPr>
          <w:p w:rsidR="00136F02" w:rsidRDefault="00136F02" w:rsidP="00856E7A">
            <w:pPr>
              <w:rPr>
                <w:lang w:val="en-GB"/>
              </w:rPr>
            </w:pPr>
            <w:r>
              <w:rPr>
                <w:lang w:val="en-GB"/>
              </w:rPr>
              <w:t>Technical Product Instance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ESL Sub-business</w:t>
            </w:r>
            <w:r w:rsidR="00DD3E1C">
              <w:rPr>
                <w:lang w:val="en-GB"/>
              </w:rPr>
              <w:br/>
            </w:r>
            <w:r w:rsidR="00AF03F6" w:rsidRPr="00AF03F6">
              <w:rPr>
                <w:sz w:val="16"/>
                <w:szCs w:val="16"/>
                <w:lang w:val="en-GB"/>
              </w:rPr>
              <w:t>(Instance)</w:t>
            </w:r>
          </w:p>
        </w:tc>
        <w:tc>
          <w:tcPr>
            <w:tcW w:w="1857" w:type="dxa"/>
          </w:tcPr>
          <w:p w:rsidR="00962E78" w:rsidRDefault="00DD3E1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uCMDB</w:t>
            </w:r>
            <w:r>
              <w:rPr>
                <w:lang w:val="en-GB"/>
              </w:rPr>
              <w:br/>
            </w:r>
            <w:r w:rsidR="00AF03F6" w:rsidRPr="00AF03F6">
              <w:rPr>
                <w:sz w:val="16"/>
                <w:szCs w:val="16"/>
                <w:lang w:val="en-GB"/>
              </w:rPr>
              <w:t xml:space="preserve">(Technical: </w:t>
            </w:r>
            <w:proofErr w:type="spellStart"/>
            <w:r w:rsidR="00AF03F6" w:rsidRPr="00AF03F6">
              <w:rPr>
                <w:sz w:val="16"/>
                <w:szCs w:val="16"/>
                <w:lang w:val="en-GB"/>
              </w:rPr>
              <w:t>SW_Element</w:t>
            </w:r>
            <w:proofErr w:type="spellEnd"/>
            <w:r w:rsidR="00AF03F6" w:rsidRPr="00AF03F6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  <w:tc>
          <w:tcPr>
            <w:tcW w:w="1858" w:type="dxa"/>
          </w:tcPr>
          <w:p w:rsidR="00962E78" w:rsidRDefault="00136F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:rsidR="00000000" w:rsidRDefault="009C6996">
      <w:pPr>
        <w:pStyle w:val="ListParagraph"/>
        <w:numPr>
          <w:ilvl w:val="0"/>
          <w:numId w:val="10"/>
        </w:numPr>
        <w:rPr>
          <w:lang w:val="en-GB"/>
        </w:rPr>
        <w:pPrChange w:id="40" w:author="ksimpson" w:date="2012-03-09T09:18:00Z">
          <w:pPr/>
        </w:pPrChange>
      </w:pPr>
      <w:ins w:id="41" w:author="ksimpson" w:date="2012-03-09T09:17:00Z">
        <w:r>
          <w:rPr>
            <w:lang w:val="en-GB"/>
          </w:rPr>
          <w:t xml:space="preserve">See exception for </w:t>
        </w:r>
        <w:proofErr w:type="spellStart"/>
        <w:r>
          <w:rPr>
            <w:lang w:val="en-GB"/>
          </w:rPr>
          <w:t>Compu</w:t>
        </w:r>
      </w:ins>
      <w:ins w:id="42" w:author="ksimpson" w:date="2012-03-09T09:18:00Z">
        <w:r>
          <w:rPr>
            <w:lang w:val="en-GB"/>
          </w:rPr>
          <w:t>terSystems</w:t>
        </w:r>
        <w:proofErr w:type="spellEnd"/>
        <w:r>
          <w:rPr>
            <w:lang w:val="en-GB"/>
          </w:rPr>
          <w:t xml:space="preserve"> with billing code “45”.</w:t>
        </w:r>
      </w:ins>
    </w:p>
    <w:p w:rsidR="00962E78" w:rsidRDefault="00B34A62">
      <w:pPr>
        <w:pStyle w:val="Heading3"/>
        <w:rPr>
          <w:lang w:val="en-GB"/>
        </w:rPr>
      </w:pPr>
      <w:bookmarkStart w:id="43" w:name="_Toc317247395"/>
      <w:bookmarkStart w:id="44" w:name="_Toc317247765"/>
      <w:proofErr w:type="spellStart"/>
      <w:r>
        <w:rPr>
          <w:lang w:val="en-GB"/>
        </w:rPr>
        <w:t>TechnicalProductInstance</w:t>
      </w:r>
      <w:proofErr w:type="spellEnd"/>
      <w:r>
        <w:rPr>
          <w:lang w:val="en-GB"/>
        </w:rPr>
        <w:t xml:space="preserve"> Routing</w:t>
      </w:r>
      <w:bookmarkEnd w:id="43"/>
      <w:bookmarkEnd w:id="44"/>
    </w:p>
    <w:p w:rsidR="00B34A62" w:rsidRDefault="0076067B" w:rsidP="00856E7A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TechnicalProductInstance</w:t>
      </w:r>
      <w:proofErr w:type="spellEnd"/>
      <w:r>
        <w:rPr>
          <w:lang w:val="en-GB"/>
        </w:rPr>
        <w:t xml:space="preserve"> is the only Component that relies upon </w:t>
      </w:r>
      <w:r w:rsidR="003458B2">
        <w:rPr>
          <w:lang w:val="en-GB"/>
        </w:rPr>
        <w:t>both HP-Managed and HP-Owned attributes. For both attributes the consistency check is required, and in all cases the “UNKNOWN” value is invalid (Fatal).</w:t>
      </w:r>
    </w:p>
    <w:tbl>
      <w:tblPr>
        <w:tblStyle w:val="TableGrid"/>
        <w:tblW w:w="0" w:type="auto"/>
        <w:tblLook w:val="04A0"/>
      </w:tblPr>
      <w:tblGrid>
        <w:gridCol w:w="861"/>
        <w:gridCol w:w="1239"/>
        <w:gridCol w:w="2598"/>
        <w:gridCol w:w="2784"/>
        <w:gridCol w:w="1806"/>
      </w:tblGrid>
      <w:tr w:rsidR="003458B2" w:rsidTr="003458B2">
        <w:tc>
          <w:tcPr>
            <w:tcW w:w="2100" w:type="dxa"/>
            <w:gridSpan w:val="2"/>
            <w:vMerge w:val="restart"/>
            <w:shd w:val="clear" w:color="auto" w:fill="FFFFFF" w:themeFill="background1"/>
          </w:tcPr>
          <w:p w:rsidR="003458B2" w:rsidRDefault="003458B2" w:rsidP="00505018">
            <w:pPr>
              <w:jc w:val="center"/>
              <w:rPr>
                <w:lang w:val="en-GB"/>
              </w:rPr>
            </w:pPr>
          </w:p>
        </w:tc>
        <w:tc>
          <w:tcPr>
            <w:tcW w:w="7188" w:type="dxa"/>
            <w:gridSpan w:val="3"/>
            <w:tcBorders>
              <w:bottom w:val="single" w:sz="4" w:space="0" w:color="000000" w:themeColor="text1"/>
            </w:tcBorders>
            <w:shd w:val="pct10" w:color="auto" w:fill="auto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HP-Managed </w:t>
            </w:r>
          </w:p>
        </w:tc>
      </w:tr>
      <w:tr w:rsidR="003458B2" w:rsidTr="003458B2">
        <w:tc>
          <w:tcPr>
            <w:tcW w:w="2100" w:type="dxa"/>
            <w:gridSpan w:val="2"/>
            <w:vMerge/>
            <w:shd w:val="clear" w:color="auto" w:fill="FFFFFF" w:themeFill="background1"/>
          </w:tcPr>
          <w:p w:rsidR="003458B2" w:rsidRDefault="003458B2" w:rsidP="00505018">
            <w:pPr>
              <w:rPr>
                <w:lang w:val="en-GB"/>
              </w:rPr>
            </w:pPr>
          </w:p>
        </w:tc>
        <w:tc>
          <w:tcPr>
            <w:tcW w:w="2598" w:type="dxa"/>
            <w:shd w:val="pct10" w:color="auto" w:fill="auto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784" w:type="dxa"/>
            <w:shd w:val="pct10" w:color="auto" w:fill="auto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6" w:type="dxa"/>
            <w:shd w:val="pct10" w:color="auto" w:fill="auto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UNKNOWN</w:t>
            </w:r>
          </w:p>
        </w:tc>
      </w:tr>
      <w:tr w:rsidR="003458B2" w:rsidTr="003458B2">
        <w:tc>
          <w:tcPr>
            <w:tcW w:w="861" w:type="dxa"/>
            <w:vMerge w:val="restart"/>
            <w:shd w:val="pct10" w:color="auto" w:fill="auto"/>
          </w:tcPr>
          <w:p w:rsidR="00962E78" w:rsidRDefault="003458B2">
            <w:pPr>
              <w:rPr>
                <w:lang w:val="en-GB"/>
              </w:rPr>
            </w:pPr>
            <w:r>
              <w:rPr>
                <w:lang w:val="en-GB"/>
              </w:rPr>
              <w:t>HP Owned</w:t>
            </w:r>
          </w:p>
        </w:tc>
        <w:tc>
          <w:tcPr>
            <w:tcW w:w="1239" w:type="dxa"/>
            <w:shd w:val="pct10" w:color="auto" w:fill="auto"/>
          </w:tcPr>
          <w:p w:rsidR="003458B2" w:rsidRDefault="003458B2" w:rsidP="0050501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598" w:type="dxa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 not export</w:t>
            </w:r>
          </w:p>
        </w:tc>
        <w:tc>
          <w:tcPr>
            <w:tcW w:w="2784" w:type="dxa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 not export</w:t>
            </w:r>
          </w:p>
        </w:tc>
        <w:tc>
          <w:tcPr>
            <w:tcW w:w="1806" w:type="dxa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</w:tr>
      <w:tr w:rsidR="003458B2" w:rsidTr="003458B2">
        <w:tc>
          <w:tcPr>
            <w:tcW w:w="861" w:type="dxa"/>
            <w:vMerge/>
            <w:shd w:val="pct10" w:color="auto" w:fill="auto"/>
          </w:tcPr>
          <w:p w:rsidR="003458B2" w:rsidRDefault="003458B2" w:rsidP="00505018">
            <w:pPr>
              <w:rPr>
                <w:lang w:val="en-GB"/>
              </w:rPr>
            </w:pPr>
          </w:p>
        </w:tc>
        <w:tc>
          <w:tcPr>
            <w:tcW w:w="1239" w:type="dxa"/>
            <w:shd w:val="pct10" w:color="auto" w:fill="auto"/>
          </w:tcPr>
          <w:p w:rsidR="003458B2" w:rsidRDefault="003458B2" w:rsidP="0050501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2598" w:type="dxa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ESL Sub-business </w:t>
            </w:r>
            <w:r w:rsidRPr="00136F02">
              <w:rPr>
                <w:sz w:val="16"/>
                <w:szCs w:val="16"/>
                <w:lang w:val="en-GB"/>
              </w:rPr>
              <w:t>(System)</w:t>
            </w:r>
          </w:p>
        </w:tc>
        <w:tc>
          <w:tcPr>
            <w:tcW w:w="2784" w:type="dxa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uCMDB </w:t>
            </w:r>
            <w:r>
              <w:rPr>
                <w:lang w:val="en-US"/>
              </w:rPr>
              <w:br/>
            </w:r>
            <w:r w:rsidRPr="00136F02">
              <w:rPr>
                <w:sz w:val="16"/>
                <w:szCs w:val="16"/>
                <w:lang w:val="en-GB"/>
              </w:rPr>
              <w:t>(Technical: Host Node)</w:t>
            </w:r>
          </w:p>
        </w:tc>
        <w:tc>
          <w:tcPr>
            <w:tcW w:w="1806" w:type="dxa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</w:tr>
      <w:tr w:rsidR="003458B2" w:rsidTr="003458B2">
        <w:tc>
          <w:tcPr>
            <w:tcW w:w="861" w:type="dxa"/>
            <w:vMerge/>
            <w:shd w:val="pct10" w:color="auto" w:fill="auto"/>
          </w:tcPr>
          <w:p w:rsidR="003458B2" w:rsidRDefault="003458B2" w:rsidP="00505018">
            <w:pPr>
              <w:rPr>
                <w:lang w:val="en-GB"/>
              </w:rPr>
            </w:pPr>
          </w:p>
        </w:tc>
        <w:tc>
          <w:tcPr>
            <w:tcW w:w="1239" w:type="dxa"/>
            <w:shd w:val="pct10" w:color="auto" w:fill="auto"/>
          </w:tcPr>
          <w:p w:rsidR="003458B2" w:rsidRDefault="003458B2" w:rsidP="00505018">
            <w:pPr>
              <w:rPr>
                <w:lang w:val="en-GB"/>
              </w:rPr>
            </w:pPr>
            <w:r>
              <w:rPr>
                <w:lang w:val="en-GB"/>
              </w:rPr>
              <w:t>UNKNOWN</w:t>
            </w:r>
          </w:p>
        </w:tc>
        <w:tc>
          <w:tcPr>
            <w:tcW w:w="2598" w:type="dxa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  <w:tc>
          <w:tcPr>
            <w:tcW w:w="2784" w:type="dxa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  <w:tc>
          <w:tcPr>
            <w:tcW w:w="1806" w:type="dxa"/>
          </w:tcPr>
          <w:p w:rsidR="003458B2" w:rsidRDefault="003458B2" w:rsidP="0050501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</w:tr>
    </w:tbl>
    <w:p w:rsidR="00B34A62" w:rsidRDefault="00B34A62" w:rsidP="00856E7A">
      <w:pPr>
        <w:rPr>
          <w:lang w:val="en-GB"/>
        </w:rPr>
      </w:pPr>
    </w:p>
    <w:p w:rsidR="00962E78" w:rsidRDefault="00DD3E1C">
      <w:pPr>
        <w:pStyle w:val="Heading3"/>
        <w:rPr>
          <w:lang w:val="en-GB"/>
        </w:rPr>
      </w:pPr>
      <w:bookmarkStart w:id="45" w:name="_Toc317247396"/>
      <w:bookmarkStart w:id="46" w:name="_Toc317247766"/>
      <w:proofErr w:type="spellStart"/>
      <w:r>
        <w:rPr>
          <w:lang w:val="en-GB"/>
        </w:rPr>
        <w:lastRenderedPageBreak/>
        <w:t>TechnicalProduct</w:t>
      </w:r>
      <w:proofErr w:type="spellEnd"/>
      <w:r>
        <w:rPr>
          <w:lang w:val="en-GB"/>
        </w:rPr>
        <w:t xml:space="preserve"> Routing</w:t>
      </w:r>
      <w:bookmarkEnd w:id="45"/>
      <w:bookmarkEnd w:id="46"/>
    </w:p>
    <w:p w:rsidR="00DD3E1C" w:rsidRDefault="00DD3E1C" w:rsidP="00856E7A">
      <w:pPr>
        <w:rPr>
          <w:lang w:val="en-GB"/>
        </w:rPr>
      </w:pPr>
      <w:r>
        <w:rPr>
          <w:lang w:val="en-GB"/>
        </w:rPr>
        <w:t xml:space="preserve">As a Technical Product can be known in several CMDBs at the same time and the instances thereof can be owned by different parties. To decide where a </w:t>
      </w:r>
      <w:proofErr w:type="spellStart"/>
      <w:r>
        <w:rPr>
          <w:lang w:val="en-GB"/>
        </w:rPr>
        <w:t>TechnicalProduct</w:t>
      </w:r>
      <w:proofErr w:type="spellEnd"/>
      <w:r>
        <w:rPr>
          <w:lang w:val="en-GB"/>
        </w:rPr>
        <w:t xml:space="preserve"> should be exported we have to look at the </w:t>
      </w:r>
      <w:proofErr w:type="spellStart"/>
      <w:r>
        <w:rPr>
          <w:lang w:val="en-GB"/>
        </w:rPr>
        <w:t>InstalledProducts</w:t>
      </w:r>
      <w:proofErr w:type="spellEnd"/>
      <w:r>
        <w:rPr>
          <w:lang w:val="en-GB"/>
        </w:rPr>
        <w:t xml:space="preserve"> of this </w:t>
      </w:r>
      <w:proofErr w:type="spellStart"/>
      <w:r>
        <w:rPr>
          <w:lang w:val="en-GB"/>
        </w:rPr>
        <w:t>TechnicalProduct</w:t>
      </w:r>
      <w:proofErr w:type="spellEnd"/>
      <w:r>
        <w:rPr>
          <w:lang w:val="en-GB"/>
        </w:rPr>
        <w:t xml:space="preserve"> and based on these relationships export the </w:t>
      </w:r>
      <w:proofErr w:type="spellStart"/>
      <w:r>
        <w:rPr>
          <w:lang w:val="en-GB"/>
        </w:rPr>
        <w:t>TechnicalProduct</w:t>
      </w:r>
      <w:proofErr w:type="spellEnd"/>
      <w:r>
        <w:rPr>
          <w:lang w:val="en-GB"/>
        </w:rPr>
        <w:t>.</w:t>
      </w:r>
    </w:p>
    <w:p w:rsidR="00DD3E1C" w:rsidRDefault="00B34A62" w:rsidP="00856E7A">
      <w:pPr>
        <w:rPr>
          <w:lang w:val="en-GB"/>
        </w:rPr>
      </w:pPr>
      <w:r>
        <w:rPr>
          <w:lang w:val="en-GB"/>
        </w:rPr>
        <w:t>Therefore it</w:t>
      </w:r>
      <w:r w:rsidR="00DD3E1C">
        <w:rPr>
          <w:lang w:val="en-GB"/>
        </w:rPr>
        <w:t xml:space="preserve"> is the CD-Product-</w:t>
      </w:r>
      <w:proofErr w:type="spellStart"/>
      <w:r w:rsidR="00DD3E1C">
        <w:rPr>
          <w:lang w:val="en-GB"/>
        </w:rPr>
        <w:t>InstalledProduct</w:t>
      </w:r>
      <w:proofErr w:type="spellEnd"/>
      <w:r w:rsidR="00DD3E1C">
        <w:rPr>
          <w:lang w:val="en-GB"/>
        </w:rPr>
        <w:t xml:space="preserve"> relationships associated with a single </w:t>
      </w:r>
      <w:proofErr w:type="spellStart"/>
      <w:r w:rsidR="00DD3E1C">
        <w:rPr>
          <w:lang w:val="en-GB"/>
        </w:rPr>
        <w:t>TechnicalProduct</w:t>
      </w:r>
      <w:proofErr w:type="spellEnd"/>
      <w:r w:rsidR="00DD3E1C">
        <w:rPr>
          <w:lang w:val="en-GB"/>
        </w:rPr>
        <w:t xml:space="preserve"> must be exported, the net result will appear that a single </w:t>
      </w:r>
      <w:proofErr w:type="spellStart"/>
      <w:r w:rsidR="00DD3E1C">
        <w:rPr>
          <w:lang w:val="en-GB"/>
        </w:rPr>
        <w:t>Tech</w:t>
      </w:r>
      <w:ins w:id="47" w:author="ksimpson" w:date="2012-02-17T16:04:00Z">
        <w:r w:rsidR="00C85AAE">
          <w:rPr>
            <w:lang w:val="en-GB"/>
          </w:rPr>
          <w:t>n</w:t>
        </w:r>
      </w:ins>
      <w:r w:rsidR="00DD3E1C">
        <w:rPr>
          <w:lang w:val="en-GB"/>
        </w:rPr>
        <w:t>icalProduct</w:t>
      </w:r>
      <w:proofErr w:type="spellEnd"/>
      <w:r w:rsidR="00DD3E1C">
        <w:rPr>
          <w:lang w:val="en-GB"/>
        </w:rPr>
        <w:t xml:space="preserve"> can be exported to multiple targets.</w:t>
      </w:r>
    </w:p>
    <w:p w:rsidR="00B34A62" w:rsidRDefault="00B34A62" w:rsidP="00856E7A">
      <w:pPr>
        <w:rPr>
          <w:lang w:val="en-GB"/>
        </w:rPr>
      </w:pPr>
      <w:r>
        <w:rPr>
          <w:lang w:val="en-GB"/>
        </w:rPr>
        <w:t xml:space="preserve">This can only be established once the </w:t>
      </w:r>
      <w:proofErr w:type="spellStart"/>
      <w:r>
        <w:rPr>
          <w:lang w:val="en-GB"/>
        </w:rPr>
        <w:t>TechnicalProductInstances</w:t>
      </w:r>
      <w:proofErr w:type="spellEnd"/>
      <w:r>
        <w:rPr>
          <w:lang w:val="en-GB"/>
        </w:rPr>
        <w:t xml:space="preserve"> have been evaluated.</w:t>
      </w:r>
    </w:p>
    <w:tbl>
      <w:tblPr>
        <w:tblStyle w:val="TableGrid"/>
        <w:tblW w:w="0" w:type="auto"/>
        <w:tblLook w:val="04A0"/>
      </w:tblPr>
      <w:tblGrid>
        <w:gridCol w:w="1857"/>
        <w:gridCol w:w="1858"/>
        <w:gridCol w:w="1857"/>
        <w:gridCol w:w="1858"/>
        <w:gridCol w:w="1858"/>
      </w:tblGrid>
      <w:tr w:rsidR="00722D98" w:rsidTr="00722D98">
        <w:tc>
          <w:tcPr>
            <w:tcW w:w="1857" w:type="dxa"/>
            <w:tcBorders>
              <w:bottom w:val="single" w:sz="4" w:space="0" w:color="000000" w:themeColor="text1"/>
            </w:tcBorders>
            <w:shd w:val="pct10" w:color="auto" w:fill="auto"/>
          </w:tcPr>
          <w:p w:rsidR="00722D98" w:rsidRDefault="00722D98" w:rsidP="00722D98">
            <w:pPr>
              <w:jc w:val="center"/>
              <w:rPr>
                <w:lang w:val="en-GB"/>
              </w:rPr>
            </w:pPr>
          </w:p>
        </w:tc>
        <w:tc>
          <w:tcPr>
            <w:tcW w:w="7431" w:type="dxa"/>
            <w:gridSpan w:val="4"/>
            <w:tcBorders>
              <w:bottom w:val="single" w:sz="4" w:space="0" w:color="000000" w:themeColor="text1"/>
            </w:tcBorders>
            <w:shd w:val="pct10" w:color="auto" w:fill="auto"/>
          </w:tcPr>
          <w:p w:rsidR="00722D98" w:rsidRDefault="00722D98" w:rsidP="00722D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HP-Managed </w:t>
            </w:r>
          </w:p>
        </w:tc>
      </w:tr>
      <w:tr w:rsidR="00722D98" w:rsidTr="00722D98">
        <w:tc>
          <w:tcPr>
            <w:tcW w:w="1857" w:type="dxa"/>
            <w:shd w:val="pct10" w:color="auto" w:fill="auto"/>
          </w:tcPr>
          <w:p w:rsidR="00722D98" w:rsidRDefault="00722D98" w:rsidP="00722D98">
            <w:pPr>
              <w:rPr>
                <w:lang w:val="en-GB"/>
              </w:rPr>
            </w:pPr>
          </w:p>
        </w:tc>
        <w:tc>
          <w:tcPr>
            <w:tcW w:w="1858" w:type="dxa"/>
            <w:shd w:val="pct10" w:color="auto" w:fill="auto"/>
          </w:tcPr>
          <w:p w:rsidR="00722D98" w:rsidRDefault="00722D98" w:rsidP="00722D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57" w:type="dxa"/>
            <w:shd w:val="pct10" w:color="auto" w:fill="auto"/>
          </w:tcPr>
          <w:p w:rsidR="00722D98" w:rsidRDefault="00722D98" w:rsidP="00722D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58" w:type="dxa"/>
            <w:shd w:val="pct10" w:color="auto" w:fill="auto"/>
          </w:tcPr>
          <w:p w:rsidR="00722D98" w:rsidRDefault="00722D98" w:rsidP="00722D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UNKNOWN</w:t>
            </w:r>
          </w:p>
        </w:tc>
        <w:tc>
          <w:tcPr>
            <w:tcW w:w="1858" w:type="dxa"/>
            <w:shd w:val="pct10" w:color="auto" w:fill="auto"/>
          </w:tcPr>
          <w:p w:rsidR="00722D98" w:rsidRDefault="00722D98" w:rsidP="00722D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Consistency Check </w:t>
            </w:r>
            <w:proofErr w:type="spellStart"/>
            <w:r>
              <w:rPr>
                <w:lang w:val="en-GB"/>
              </w:rPr>
              <w:t>Reqd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22D98" w:rsidTr="00722D98">
        <w:tc>
          <w:tcPr>
            <w:tcW w:w="1857" w:type="dxa"/>
            <w:shd w:val="pct10" w:color="auto" w:fill="auto"/>
          </w:tcPr>
          <w:p w:rsidR="00722D98" w:rsidRDefault="00722D98" w:rsidP="00722D98">
            <w:pPr>
              <w:rPr>
                <w:lang w:val="en-GB"/>
              </w:rPr>
            </w:pPr>
            <w:r>
              <w:rPr>
                <w:lang w:val="en-GB"/>
              </w:rPr>
              <w:t>CD-Product-</w:t>
            </w:r>
            <w:proofErr w:type="spellStart"/>
            <w:r>
              <w:rPr>
                <w:lang w:val="en-GB"/>
              </w:rPr>
              <w:t>InstalledProduct</w:t>
            </w:r>
            <w:proofErr w:type="spellEnd"/>
            <w:r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InstalledProduct</w:t>
            </w:r>
            <w:proofErr w:type="spellEnd"/>
          </w:p>
        </w:tc>
        <w:tc>
          <w:tcPr>
            <w:tcW w:w="1858" w:type="dxa"/>
          </w:tcPr>
          <w:p w:rsidR="00722D98" w:rsidRDefault="00987DC0" w:rsidP="00722D98">
            <w:pPr>
              <w:jc w:val="center"/>
              <w:rPr>
                <w:lang w:val="en-GB"/>
              </w:rPr>
            </w:pPr>
            <w:r w:rsidRPr="00987DC0">
              <w:rPr>
                <w:strike/>
                <w:lang w:val="en-GB"/>
                <w:rPrChange w:id="48" w:author="ksimpson" w:date="2012-03-12T10:39:00Z">
                  <w:rPr>
                    <w:lang w:val="en-GB"/>
                  </w:rPr>
                </w:rPrChange>
              </w:rPr>
              <w:t>ESL</w:t>
            </w:r>
            <w:r w:rsidR="00215C74">
              <w:rPr>
                <w:lang w:val="en-GB"/>
              </w:rPr>
              <w:br/>
            </w:r>
            <w:r w:rsidRPr="00987DC0">
              <w:rPr>
                <w:strike/>
                <w:sz w:val="16"/>
                <w:szCs w:val="16"/>
                <w:lang w:val="en-GB"/>
                <w:rPrChange w:id="49" w:author="ksimpson" w:date="2012-03-12T10:40:00Z">
                  <w:rPr>
                    <w:sz w:val="16"/>
                    <w:szCs w:val="16"/>
                    <w:lang w:val="en-GB"/>
                  </w:rPr>
                </w:rPrChange>
              </w:rPr>
              <w:t>(Solution)</w:t>
            </w:r>
          </w:p>
        </w:tc>
        <w:tc>
          <w:tcPr>
            <w:tcW w:w="1857" w:type="dxa"/>
          </w:tcPr>
          <w:p w:rsidR="00722D98" w:rsidRDefault="00215C74" w:rsidP="00722D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uCMDB</w:t>
            </w:r>
            <w:r>
              <w:rPr>
                <w:lang w:val="en-GB"/>
              </w:rPr>
              <w:br/>
            </w:r>
            <w:r w:rsidR="00AF03F6" w:rsidRPr="00AF03F6">
              <w:rPr>
                <w:sz w:val="16"/>
                <w:szCs w:val="16"/>
                <w:lang w:val="en-GB"/>
              </w:rPr>
              <w:t>(Do not export)</w:t>
            </w:r>
          </w:p>
        </w:tc>
        <w:tc>
          <w:tcPr>
            <w:tcW w:w="1858" w:type="dxa"/>
          </w:tcPr>
          <w:p w:rsidR="00722D98" w:rsidRDefault="00722D98" w:rsidP="00722D9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Invalid - Fatal</w:t>
            </w:r>
          </w:p>
        </w:tc>
        <w:tc>
          <w:tcPr>
            <w:tcW w:w="1858" w:type="dxa"/>
          </w:tcPr>
          <w:p w:rsidR="00722D98" w:rsidRDefault="00722D98" w:rsidP="00722D98">
            <w:pPr>
              <w:jc w:val="center"/>
              <w:rPr>
                <w:lang w:val="en-GB"/>
              </w:rPr>
            </w:pPr>
            <w:commentRangeStart w:id="50"/>
            <w:r>
              <w:rPr>
                <w:lang w:val="en-GB"/>
              </w:rPr>
              <w:t>Yes</w:t>
            </w:r>
            <w:commentRangeEnd w:id="50"/>
            <w:r w:rsidR="00692F26">
              <w:rPr>
                <w:rStyle w:val="CommentReference"/>
              </w:rPr>
              <w:commentReference w:id="50"/>
            </w:r>
          </w:p>
        </w:tc>
      </w:tr>
    </w:tbl>
    <w:p w:rsidR="002A755E" w:rsidRDefault="002A755E" w:rsidP="002A755E">
      <w:pPr>
        <w:rPr>
          <w:ins w:id="51" w:author="ksimpson" w:date="2012-03-12T10:42:00Z"/>
          <w:lang w:val="en-GB"/>
        </w:rPr>
      </w:pPr>
      <w:ins w:id="52" w:author="ksimpson" w:date="2012-03-12T10:40:00Z">
        <w:r>
          <w:rPr>
            <w:lang w:val="en-GB"/>
          </w:rPr>
          <w:t xml:space="preserve">BUG297: No Technical Solutions should be attempted to be inserted into ESL. This is a manual effort </w:t>
        </w:r>
      </w:ins>
      <w:ins w:id="53" w:author="ksimpson" w:date="2012-03-12T10:41:00Z">
        <w:r>
          <w:rPr>
            <w:lang w:val="en-GB"/>
          </w:rPr>
          <w:t xml:space="preserve">at ESL and requires data validation and a lengthy timeline to achieve this. </w:t>
        </w:r>
      </w:ins>
      <w:ins w:id="54" w:author="ksimpson" w:date="2012-03-12T10:45:00Z">
        <w:r w:rsidR="009935F4">
          <w:rPr>
            <w:lang w:val="en-GB"/>
          </w:rPr>
          <w:br/>
        </w:r>
      </w:ins>
      <w:ins w:id="55" w:author="ksimpson" w:date="2012-03-12T10:41:00Z">
        <w:r>
          <w:rPr>
            <w:lang w:val="en-GB"/>
          </w:rPr>
          <w:t>Any Technical Solution that REQUIR</w:t>
        </w:r>
      </w:ins>
      <w:ins w:id="56" w:author="ksimpson" w:date="2012-03-12T10:42:00Z">
        <w:r>
          <w:rPr>
            <w:lang w:val="en-GB"/>
          </w:rPr>
          <w:t>E</w:t>
        </w:r>
      </w:ins>
      <w:ins w:id="57" w:author="ksimpson" w:date="2012-03-12T10:43:00Z">
        <w:r>
          <w:rPr>
            <w:lang w:val="en-GB"/>
          </w:rPr>
          <w:t>S</w:t>
        </w:r>
      </w:ins>
      <w:ins w:id="58" w:author="ksimpson" w:date="2012-03-12T10:41:00Z">
        <w:r>
          <w:rPr>
            <w:lang w:val="en-GB"/>
          </w:rPr>
          <w:t xml:space="preserve"> to be exported to ESL should be </w:t>
        </w:r>
      </w:ins>
      <w:ins w:id="59" w:author="ksimpson" w:date="2012-03-12T10:44:00Z">
        <w:r>
          <w:rPr>
            <w:lang w:val="en-GB"/>
          </w:rPr>
          <w:t>exported to an error-</w:t>
        </w:r>
        <w:proofErr w:type="gramStart"/>
        <w:r>
          <w:rPr>
            <w:lang w:val="en-GB"/>
          </w:rPr>
          <w:t>report,</w:t>
        </w:r>
        <w:proofErr w:type="gramEnd"/>
        <w:r>
          <w:rPr>
            <w:lang w:val="en-GB"/>
          </w:rPr>
          <w:t xml:space="preserve"> this will be achieved by the standard export/mapping mechanism.</w:t>
        </w:r>
      </w:ins>
    </w:p>
    <w:p w:rsidR="002A755E" w:rsidRDefault="002A755E" w:rsidP="002A755E">
      <w:pPr>
        <w:rPr>
          <w:ins w:id="60" w:author="ksimpson" w:date="2012-03-12T10:40:00Z"/>
          <w:lang w:val="en-GB"/>
        </w:rPr>
      </w:pPr>
    </w:p>
    <w:p w:rsidR="00000000" w:rsidRDefault="00091C1C">
      <w:pPr>
        <w:pStyle w:val="Heading2"/>
        <w:rPr>
          <w:ins w:id="61" w:author="ksimpson" w:date="2012-03-09T09:57:00Z"/>
          <w:lang w:val="en-GB"/>
        </w:rPr>
        <w:pPrChange w:id="62" w:author="ksimpson" w:date="2012-03-09T09:57:00Z">
          <w:pPr/>
        </w:pPrChange>
      </w:pPr>
      <w:proofErr w:type="spellStart"/>
      <w:ins w:id="63" w:author="ksimpson" w:date="2012-03-09T09:57:00Z">
        <w:r>
          <w:rPr>
            <w:lang w:val="en-GB"/>
          </w:rPr>
          <w:t>ConsistencyChecks</w:t>
        </w:r>
        <w:proofErr w:type="spellEnd"/>
        <w:r>
          <w:rPr>
            <w:lang w:val="en-GB"/>
          </w:rPr>
          <w:t xml:space="preserve"> </w:t>
        </w:r>
      </w:ins>
    </w:p>
    <w:p w:rsidR="00000000" w:rsidRDefault="00C85AAE">
      <w:pPr>
        <w:spacing w:before="0" w:beforeAutospacing="0"/>
        <w:rPr>
          <w:ins w:id="64" w:author="ksimpson" w:date="2012-03-09T09:59:00Z"/>
          <w:lang w:val="en-GB"/>
        </w:rPr>
        <w:pPrChange w:id="65" w:author="ksimpson" w:date="2012-03-09T10:01:00Z">
          <w:pPr/>
        </w:pPrChange>
      </w:pPr>
      <w:proofErr w:type="spellStart"/>
      <w:ins w:id="66" w:author="ksimpson" w:date="2012-02-17T16:04:00Z">
        <w:r>
          <w:rPr>
            <w:lang w:val="en-GB"/>
          </w:rPr>
          <w:t>ConsistencyChecks</w:t>
        </w:r>
        <w:proofErr w:type="spellEnd"/>
        <w:r>
          <w:rPr>
            <w:lang w:val="en-GB"/>
          </w:rPr>
          <w:t xml:space="preserve"> will be evaluated based on the following structure</w:t>
        </w:r>
        <w:proofErr w:type="gramStart"/>
        <w:r>
          <w:rPr>
            <w:lang w:val="en-GB"/>
          </w:rPr>
          <w:t>:</w:t>
        </w:r>
      </w:ins>
      <w:proofErr w:type="gramEnd"/>
      <w:ins w:id="67" w:author="ksimpson" w:date="2012-02-17T16:48:00Z">
        <w:r w:rsidR="00E91017">
          <w:rPr>
            <w:lang w:val="en-GB"/>
          </w:rPr>
          <w:br/>
          <w:t xml:space="preserve">Everything under the relationship to the </w:t>
        </w:r>
        <w:proofErr w:type="spellStart"/>
        <w:r w:rsidR="00E91017">
          <w:rPr>
            <w:lang w:val="en-GB"/>
          </w:rPr>
          <w:t>TechnicalProduct</w:t>
        </w:r>
        <w:proofErr w:type="spellEnd"/>
        <w:r w:rsidR="00E91017">
          <w:rPr>
            <w:lang w:val="en-GB"/>
          </w:rPr>
          <w:t xml:space="preserve"> has to be consistent</w:t>
        </w:r>
      </w:ins>
      <w:ins w:id="68" w:author="ksimpson" w:date="2012-03-09T09:59:00Z">
        <w:r w:rsidR="008E6F0D">
          <w:rPr>
            <w:lang w:val="en-GB"/>
          </w:rPr>
          <w:t>*</w:t>
        </w:r>
      </w:ins>
      <w:ins w:id="69" w:author="ksimpson" w:date="2012-02-17T16:48:00Z">
        <w:r w:rsidR="00E91017">
          <w:rPr>
            <w:lang w:val="en-GB"/>
          </w:rPr>
          <w:t>, but the value HP-Managed will dictate where the relationship is exported to.</w:t>
        </w:r>
      </w:ins>
    </w:p>
    <w:p w:rsidR="00000000" w:rsidRDefault="008E6F0D">
      <w:pPr>
        <w:spacing w:before="0" w:beforeAutospacing="0" w:after="0" w:afterAutospacing="0"/>
        <w:rPr>
          <w:ins w:id="70" w:author="ksimpson" w:date="2012-03-09T09:59:00Z"/>
          <w:lang w:val="en-GB"/>
        </w:rPr>
        <w:pPrChange w:id="71" w:author="ksimpson" w:date="2012-03-09T10:01:00Z">
          <w:pPr/>
        </w:pPrChange>
      </w:pPr>
      <w:ins w:id="72" w:author="ksimpson" w:date="2012-03-09T09:59:00Z">
        <w:r>
          <w:rPr>
            <w:lang w:val="en-GB"/>
          </w:rPr>
          <w:t xml:space="preserve">* </w:t>
        </w:r>
        <w:proofErr w:type="spellStart"/>
        <w:r w:rsidRPr="009C6996">
          <w:rPr>
            <w:lang w:val="en-GB"/>
          </w:rPr>
          <w:t>ComputerSystem</w:t>
        </w:r>
        <w:proofErr w:type="spellEnd"/>
        <w:r w:rsidRPr="009C6996">
          <w:rPr>
            <w:lang w:val="en-GB"/>
          </w:rPr>
          <w:t xml:space="preserve"> with </w:t>
        </w:r>
        <w:proofErr w:type="spellStart"/>
        <w:r>
          <w:rPr>
            <w:lang w:val="en-GB"/>
          </w:rPr>
          <w:t>resourceUnitCode</w:t>
        </w:r>
        <w:proofErr w:type="spellEnd"/>
        <w:r>
          <w:rPr>
            <w:lang w:val="en-GB"/>
          </w:rPr>
          <w:t xml:space="preserve"> </w:t>
        </w:r>
        <w:r w:rsidRPr="009C6996">
          <w:rPr>
            <w:lang w:val="en-GB"/>
          </w:rPr>
          <w:t>45</w:t>
        </w:r>
      </w:ins>
      <w:ins w:id="73" w:author="ksimpson" w:date="2012-03-09T10:01:00Z">
        <w:r>
          <w:rPr>
            <w:lang w:val="en-GB"/>
          </w:rPr>
          <w:t xml:space="preserve">: </w:t>
        </w:r>
      </w:ins>
      <w:ins w:id="74" w:author="ksimpson" w:date="2012-03-09T09:59:00Z">
        <w:r>
          <w:rPr>
            <w:lang w:val="en-GB"/>
          </w:rPr>
          <w:t xml:space="preserve">In a complete chain of HP-Managed=FALSE, it </w:t>
        </w:r>
        <w:r w:rsidRPr="00091C1C">
          <w:rPr>
            <w:b/>
            <w:i/>
            <w:u w:val="single"/>
            <w:lang w:val="en-GB"/>
          </w:rPr>
          <w:t>IS</w:t>
        </w:r>
        <w:r>
          <w:rPr>
            <w:lang w:val="en-GB"/>
          </w:rPr>
          <w:t xml:space="preserve"> allowed to have the </w:t>
        </w:r>
        <w:proofErr w:type="spellStart"/>
        <w:r>
          <w:rPr>
            <w:lang w:val="en-GB"/>
          </w:rPr>
          <w:t>ComputerSystem</w:t>
        </w:r>
        <w:proofErr w:type="spellEnd"/>
        <w:r>
          <w:rPr>
            <w:lang w:val="en-GB"/>
          </w:rPr>
          <w:t xml:space="preserve"> HP-Managed=TRUE but only if its </w:t>
        </w:r>
        <w:proofErr w:type="spellStart"/>
        <w:r>
          <w:rPr>
            <w:lang w:val="en-GB"/>
          </w:rPr>
          <w:t>resourceUnitCode</w:t>
        </w:r>
        <w:proofErr w:type="spellEnd"/>
        <w:r>
          <w:rPr>
            <w:lang w:val="en-GB"/>
          </w:rPr>
          <w:t xml:space="preserve"> is “45”.</w:t>
        </w:r>
        <w:r>
          <w:rPr>
            <w:lang w:val="en-GB"/>
          </w:rPr>
          <w:br/>
          <w:t xml:space="preserve">These </w:t>
        </w:r>
        <w:proofErr w:type="spellStart"/>
        <w:r>
          <w:rPr>
            <w:lang w:val="en-GB"/>
          </w:rPr>
          <w:t>ComputerSystems</w:t>
        </w:r>
        <w:proofErr w:type="spellEnd"/>
        <w:r>
          <w:rPr>
            <w:lang w:val="en-GB"/>
          </w:rPr>
          <w:t xml:space="preserve"> are provided by HP to the client so they can install and execute whatever they want to. These </w:t>
        </w:r>
        <w:proofErr w:type="spellStart"/>
        <w:r>
          <w:rPr>
            <w:lang w:val="en-GB"/>
          </w:rPr>
          <w:t>ComputerSystems</w:t>
        </w:r>
        <w:proofErr w:type="spellEnd"/>
        <w:r>
          <w:rPr>
            <w:lang w:val="en-GB"/>
          </w:rPr>
          <w:t xml:space="preserve"> are also supported outside of the official SLA processes.</w:t>
        </w:r>
      </w:ins>
    </w:p>
    <w:p w:rsidR="00000000" w:rsidRDefault="001D03D3">
      <w:pPr>
        <w:keepNext/>
        <w:rPr>
          <w:ins w:id="75" w:author="ksimpson" w:date="2012-02-17T16:48:00Z"/>
          <w:lang w:val="en-GB"/>
        </w:rPr>
        <w:pPrChange w:id="76" w:author="ksimpson" w:date="2012-03-09T09:58:00Z">
          <w:pPr/>
        </w:pPrChange>
      </w:pPr>
    </w:p>
    <w:p w:rsidR="00E91017" w:rsidRDefault="001D03D3" w:rsidP="00856E7A">
      <w:pPr>
        <w:rPr>
          <w:ins w:id="77" w:author="ksimpson" w:date="2012-02-17T16:04:00Z"/>
          <w:lang w:val="en-GB"/>
        </w:rPr>
      </w:pPr>
      <w:ins w:id="78" w:author="ksimpson" w:date="2012-02-17T16:49:00Z">
        <w:r>
          <w:rPr>
            <w:noProof/>
            <w:lang w:val="en-US"/>
          </w:rPr>
          <w:drawing>
            <wp:inline distT="0" distB="0" distL="0" distR="0">
              <wp:extent cx="5312075" cy="3968691"/>
              <wp:effectExtent l="19050" t="0" r="2875" b="0"/>
              <wp:docPr id="1" name="Picture 1" descr="C:\Users\simpsonk\KSS\projects\ALU\DataAnalysis\out\WhichCiToWhichTargetRequirements\CIMG006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impsonk\KSS\projects\ALU\DataAnalysis\out\WhichCiToWhichTargetRequirements\CIMG0060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14727" cy="397067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5AAE" w:rsidRDefault="00C85AAE" w:rsidP="00856E7A">
      <w:pPr>
        <w:rPr>
          <w:lang w:val="en-GB"/>
        </w:rPr>
      </w:pPr>
    </w:p>
    <w:p w:rsidR="00962E78" w:rsidRDefault="00554670" w:rsidP="00DB44A1">
      <w:pPr>
        <w:pStyle w:val="Heading1"/>
        <w:rPr>
          <w:lang w:val="en-GB"/>
        </w:rPr>
      </w:pPr>
      <w:bookmarkStart w:id="79" w:name="_Toc317247397"/>
      <w:bookmarkStart w:id="80" w:name="_Toc317247767"/>
      <w:r>
        <w:rPr>
          <w:lang w:val="en-GB"/>
        </w:rPr>
        <w:t>Data Augmentation</w:t>
      </w:r>
      <w:bookmarkEnd w:id="79"/>
      <w:bookmarkEnd w:id="80"/>
    </w:p>
    <w:p w:rsidR="00962E78" w:rsidRDefault="007C4A3E">
      <w:pPr>
        <w:pStyle w:val="Heading3"/>
        <w:rPr>
          <w:lang w:val="en-GB"/>
        </w:rPr>
      </w:pPr>
      <w:bookmarkStart w:id="81" w:name="_Toc317247398"/>
      <w:bookmarkStart w:id="82" w:name="_Toc317247768"/>
      <w:r>
        <w:rPr>
          <w:lang w:val="en-GB"/>
        </w:rPr>
        <w:t xml:space="preserve">HP-Managed </w:t>
      </w:r>
      <w:proofErr w:type="spellStart"/>
      <w:r>
        <w:rPr>
          <w:lang w:val="en-GB"/>
        </w:rPr>
        <w:t>Propogation</w:t>
      </w:r>
      <w:bookmarkEnd w:id="81"/>
      <w:bookmarkEnd w:id="82"/>
      <w:proofErr w:type="spellEnd"/>
    </w:p>
    <w:p w:rsidR="00962E78" w:rsidRDefault="007C4A3E">
      <w:pPr>
        <w:rPr>
          <w:lang w:val="en-GB"/>
        </w:rPr>
      </w:pPr>
      <w:r>
        <w:rPr>
          <w:lang w:val="en-GB"/>
        </w:rPr>
        <w:t xml:space="preserve">In order to solve data issues related to source systems not being able to provide the required HP-Managed information, a specific Data Augmentation is required that can only be realised within the Transformation Application. </w:t>
      </w:r>
    </w:p>
    <w:p w:rsidR="00962E78" w:rsidRDefault="007C4A3E">
      <w:pPr>
        <w:rPr>
          <w:ins w:id="83" w:author="ksimpson" w:date="2012-03-09T09:55:00Z"/>
          <w:lang w:val="en-GB"/>
        </w:rPr>
      </w:pPr>
      <w:r>
        <w:rPr>
          <w:lang w:val="en-GB"/>
        </w:rPr>
        <w:t>Comment 25 on bug 165 details the decision made in this area.</w:t>
      </w:r>
    </w:p>
    <w:p w:rsidR="00586AA6" w:rsidRDefault="00987DC0">
      <w:pPr>
        <w:rPr>
          <w:ins w:id="84" w:author="Dirk Vermeylen" w:date="2012-03-09T17:17:00Z"/>
          <w:lang w:val="en-GB"/>
        </w:rPr>
      </w:pPr>
      <w:ins w:id="85" w:author="ksimpson" w:date="2012-03-09T10:04:00Z">
        <w:r w:rsidRPr="00987DC0">
          <w:rPr>
            <w:highlight w:val="yellow"/>
            <w:lang w:val="en-GB"/>
            <w:rPrChange w:id="86" w:author="ksimpson" w:date="2012-03-09T10:06:00Z">
              <w:rPr>
                <w:lang w:val="en-GB"/>
              </w:rPr>
            </w:rPrChange>
          </w:rPr>
          <w:t>DIRK: If</w:t>
        </w:r>
      </w:ins>
      <w:ins w:id="87" w:author="ksimpson" w:date="2012-03-09T09:56:00Z">
        <w:r w:rsidRPr="00987DC0">
          <w:rPr>
            <w:highlight w:val="yellow"/>
            <w:lang w:val="en-GB"/>
            <w:rPrChange w:id="88" w:author="ksimpson" w:date="2012-03-09T10:06:00Z">
              <w:rPr>
                <w:lang w:val="en-GB"/>
              </w:rPr>
            </w:rPrChange>
          </w:rPr>
          <w:t xml:space="preserve"> </w:t>
        </w:r>
        <w:proofErr w:type="spellStart"/>
        <w:r w:rsidRPr="00987DC0">
          <w:rPr>
            <w:highlight w:val="yellow"/>
            <w:lang w:val="en-GB"/>
            <w:rPrChange w:id="89" w:author="ksimpson" w:date="2012-03-09T10:06:00Z">
              <w:rPr>
                <w:lang w:val="en-GB"/>
              </w:rPr>
            </w:rPrChange>
          </w:rPr>
          <w:t>ComputerSystem</w:t>
        </w:r>
        <w:proofErr w:type="spellEnd"/>
        <w:r w:rsidRPr="00987DC0">
          <w:rPr>
            <w:highlight w:val="yellow"/>
            <w:lang w:val="en-GB"/>
            <w:rPrChange w:id="90" w:author="ksimpson" w:date="2012-03-09T10:06:00Z">
              <w:rPr>
                <w:lang w:val="en-GB"/>
              </w:rPr>
            </w:rPrChange>
          </w:rPr>
          <w:t xml:space="preserve"> </w:t>
        </w:r>
      </w:ins>
      <w:proofErr w:type="spellStart"/>
      <w:ins w:id="91" w:author="ksimpson" w:date="2012-03-09T10:05:00Z">
        <w:r w:rsidRPr="00987DC0">
          <w:rPr>
            <w:highlight w:val="yellow"/>
            <w:lang w:val="en-GB"/>
            <w:rPrChange w:id="92" w:author="ksimpson" w:date="2012-03-09T10:06:00Z">
              <w:rPr>
                <w:lang w:val="en-GB"/>
              </w:rPr>
            </w:rPrChange>
          </w:rPr>
          <w:t>r</w:t>
        </w:r>
      </w:ins>
      <w:ins w:id="93" w:author="ksimpson" w:date="2012-03-09T09:56:00Z">
        <w:r w:rsidRPr="00987DC0">
          <w:rPr>
            <w:highlight w:val="yellow"/>
            <w:lang w:val="en-GB"/>
            <w:rPrChange w:id="94" w:author="ksimpson" w:date="2012-03-09T10:06:00Z">
              <w:rPr>
                <w:lang w:val="en-GB"/>
              </w:rPr>
            </w:rPrChange>
          </w:rPr>
          <w:t>esourceUnitCode</w:t>
        </w:r>
        <w:proofErr w:type="spellEnd"/>
        <w:r w:rsidRPr="00987DC0">
          <w:rPr>
            <w:highlight w:val="yellow"/>
            <w:lang w:val="en-GB"/>
            <w:rPrChange w:id="95" w:author="ksimpson" w:date="2012-03-09T10:06:00Z">
              <w:rPr>
                <w:lang w:val="en-GB"/>
              </w:rPr>
            </w:rPrChange>
          </w:rPr>
          <w:t>=”45”</w:t>
        </w:r>
      </w:ins>
      <w:ins w:id="96" w:author="ksimpson" w:date="2012-03-09T10:05:00Z">
        <w:r w:rsidRPr="00987DC0">
          <w:rPr>
            <w:highlight w:val="yellow"/>
            <w:lang w:val="en-GB"/>
            <w:rPrChange w:id="97" w:author="ksimpson" w:date="2012-03-09T10:06:00Z">
              <w:rPr>
                <w:lang w:val="en-GB"/>
              </w:rPr>
            </w:rPrChange>
          </w:rPr>
          <w:t xml:space="preserve"> we set HP-Managed to true (see below) but is it valid to propagate this value further up the chain? I do not think so. I think that </w:t>
        </w:r>
      </w:ins>
      <w:ins w:id="98" w:author="ksimpson" w:date="2012-03-09T10:06:00Z">
        <w:r w:rsidRPr="00987DC0">
          <w:rPr>
            <w:highlight w:val="yellow"/>
            <w:lang w:val="en-GB"/>
            <w:rPrChange w:id="99" w:author="ksimpson" w:date="2012-03-09T10:06:00Z">
              <w:rPr>
                <w:lang w:val="en-GB"/>
              </w:rPr>
            </w:rPrChange>
          </w:rPr>
          <w:t xml:space="preserve">the </w:t>
        </w:r>
        <w:proofErr w:type="spellStart"/>
        <w:r w:rsidRPr="00987DC0">
          <w:rPr>
            <w:highlight w:val="yellow"/>
            <w:lang w:val="en-GB"/>
            <w:rPrChange w:id="100" w:author="ksimpson" w:date="2012-03-09T10:06:00Z">
              <w:rPr>
                <w:lang w:val="en-GB"/>
              </w:rPr>
            </w:rPrChange>
          </w:rPr>
          <w:t>propogation</w:t>
        </w:r>
        <w:proofErr w:type="spellEnd"/>
        <w:r w:rsidRPr="00987DC0">
          <w:rPr>
            <w:highlight w:val="yellow"/>
            <w:lang w:val="en-GB"/>
            <w:rPrChange w:id="101" w:author="ksimpson" w:date="2012-03-09T10:06:00Z">
              <w:rPr>
                <w:lang w:val="en-GB"/>
              </w:rPr>
            </w:rPrChange>
          </w:rPr>
          <w:t xml:space="preserve"> further up the chain from such a </w:t>
        </w:r>
        <w:proofErr w:type="spellStart"/>
        <w:r w:rsidRPr="00987DC0">
          <w:rPr>
            <w:highlight w:val="yellow"/>
            <w:lang w:val="en-GB"/>
            <w:rPrChange w:id="102" w:author="ksimpson" w:date="2012-03-09T10:06:00Z">
              <w:rPr>
                <w:lang w:val="en-GB"/>
              </w:rPr>
            </w:rPrChange>
          </w:rPr>
          <w:t>ComputerSystem</w:t>
        </w:r>
        <w:proofErr w:type="spellEnd"/>
        <w:r w:rsidRPr="00987DC0">
          <w:rPr>
            <w:highlight w:val="yellow"/>
            <w:lang w:val="en-GB"/>
            <w:rPrChange w:id="103" w:author="ksimpson" w:date="2012-03-09T10:06:00Z">
              <w:rPr>
                <w:lang w:val="en-GB"/>
              </w:rPr>
            </w:rPrChange>
          </w:rPr>
          <w:t xml:space="preserve"> pro</w:t>
        </w:r>
      </w:ins>
      <w:ins w:id="104" w:author="Dirk Vermeylen" w:date="2012-03-09T17:17:00Z">
        <w:r w:rsidR="002F6BE7">
          <w:rPr>
            <w:highlight w:val="yellow"/>
            <w:lang w:val="en-GB"/>
          </w:rPr>
          <w:t>pa</w:t>
        </w:r>
      </w:ins>
      <w:ins w:id="105" w:author="ksimpson" w:date="2012-03-09T10:06:00Z">
        <w:r w:rsidRPr="00987DC0">
          <w:rPr>
            <w:highlight w:val="yellow"/>
            <w:lang w:val="en-GB"/>
            <w:rPrChange w:id="106" w:author="ksimpson" w:date="2012-03-09T10:06:00Z">
              <w:rPr>
                <w:lang w:val="en-GB"/>
              </w:rPr>
            </w:rPrChange>
          </w:rPr>
          <w:t>gates FALSE where the value is currently UNKNOWN.</w:t>
        </w:r>
        <w:r w:rsidR="00586AA6">
          <w:rPr>
            <w:lang w:val="en-GB"/>
          </w:rPr>
          <w:t xml:space="preserve"> </w:t>
        </w:r>
      </w:ins>
    </w:p>
    <w:p w:rsidR="002F6BE7" w:rsidRDefault="002F6BE7">
      <w:pPr>
        <w:rPr>
          <w:ins w:id="107" w:author="ksimpson" w:date="2012-07-27T15:19:00Z"/>
          <w:lang w:val="en-GB"/>
        </w:rPr>
      </w:pPr>
      <w:ins w:id="108" w:author="Dirk Vermeylen" w:date="2012-03-09T17:17:00Z">
        <w:r>
          <w:rPr>
            <w:lang w:val="en-GB"/>
          </w:rPr>
          <w:t xml:space="preserve">It is not allowed to </w:t>
        </w:r>
      </w:ins>
      <w:ins w:id="109" w:author="Dirk Vermeylen" w:date="2012-03-09T17:18:00Z">
        <w:r>
          <w:rPr>
            <w:lang w:val="en-GB"/>
          </w:rPr>
          <w:t xml:space="preserve">propagate the HP-Managed value (TRUE) from the </w:t>
        </w:r>
        <w:proofErr w:type="spellStart"/>
        <w:r>
          <w:rPr>
            <w:lang w:val="en-GB"/>
          </w:rPr>
          <w:t>Computersystem</w:t>
        </w:r>
        <w:proofErr w:type="spellEnd"/>
        <w:r>
          <w:rPr>
            <w:lang w:val="en-GB"/>
          </w:rPr>
          <w:t xml:space="preserve"> (RU Code 45) further up the Chain.</w:t>
        </w:r>
      </w:ins>
    </w:p>
    <w:p w:rsidR="00F2568B" w:rsidRDefault="00F2568B">
      <w:pPr>
        <w:rPr>
          <w:ins w:id="110" w:author="Dirk Vermeylen" w:date="2012-03-09T17:18:00Z"/>
          <w:lang w:val="en-GB"/>
        </w:rPr>
      </w:pPr>
      <w:ins w:id="111" w:author="ksimpson" w:date="2012-07-27T15:20:00Z">
        <w:r>
          <w:rPr>
            <w:lang w:val="en-GB"/>
          </w:rPr>
          <w:t>If a CI comes from ESL (ESL-CMO</w:t>
        </w:r>
      </w:ins>
      <w:ins w:id="112" w:author="ksimpson" w:date="2012-07-27T15:21:00Z">
        <w:r w:rsidR="003469E5">
          <w:rPr>
            <w:lang w:val="en-GB"/>
          </w:rPr>
          <w:t>)</w:t>
        </w:r>
      </w:ins>
      <w:ins w:id="113" w:author="ksimpson" w:date="2012-07-27T15:20:00Z">
        <w:r>
          <w:rPr>
            <w:lang w:val="en-GB"/>
          </w:rPr>
          <w:t xml:space="preserve"> we </w:t>
        </w:r>
      </w:ins>
      <w:ins w:id="114" w:author="ksimpson" w:date="2012-07-27T15:21:00Z">
        <w:r w:rsidR="003469E5">
          <w:rPr>
            <w:lang w:val="en-GB"/>
          </w:rPr>
          <w:t>CANNOT</w:t>
        </w:r>
      </w:ins>
      <w:ins w:id="115" w:author="ksimpson" w:date="2012-07-27T15:20:00Z">
        <w:r>
          <w:rPr>
            <w:lang w:val="en-GB"/>
          </w:rPr>
          <w:t xml:space="preserve"> </w:t>
        </w:r>
      </w:ins>
      <w:ins w:id="116" w:author="ksimpson" w:date="2012-07-27T15:49:00Z">
        <w:r w:rsidR="00C642BD">
          <w:rPr>
            <w:lang w:val="en-GB"/>
          </w:rPr>
          <w:t xml:space="preserve">simply </w:t>
        </w:r>
      </w:ins>
      <w:ins w:id="117" w:author="ksimpson" w:date="2012-07-27T15:20:00Z">
        <w:r>
          <w:rPr>
            <w:lang w:val="en-GB"/>
          </w:rPr>
          <w:t xml:space="preserve">set HP-Managed </w:t>
        </w:r>
      </w:ins>
      <w:ins w:id="118" w:author="ksimpson" w:date="2012-07-27T15:32:00Z">
        <w:r w:rsidR="005B1DEE">
          <w:rPr>
            <w:lang w:val="en-GB"/>
          </w:rPr>
          <w:t xml:space="preserve">and HP-Owned </w:t>
        </w:r>
      </w:ins>
      <w:ins w:id="119" w:author="ksimpson" w:date="2012-07-27T15:20:00Z">
        <w:r>
          <w:rPr>
            <w:lang w:val="en-GB"/>
          </w:rPr>
          <w:t>to TRUE as a default</w:t>
        </w:r>
      </w:ins>
      <w:ins w:id="120" w:author="ksimpson" w:date="2012-07-27T15:21:00Z">
        <w:r w:rsidR="003469E5">
          <w:rPr>
            <w:lang w:val="en-GB"/>
          </w:rPr>
          <w:t xml:space="preserve"> as the data is ESL-CMO is possible in error</w:t>
        </w:r>
      </w:ins>
      <w:ins w:id="121" w:author="ksimpson" w:date="2012-07-27T15:20:00Z">
        <w:r>
          <w:rPr>
            <w:lang w:val="en-GB"/>
          </w:rPr>
          <w:t>.</w:t>
        </w:r>
      </w:ins>
      <w:ins w:id="122" w:author="ksimpson" w:date="2012-07-27T15:21:00Z">
        <w:r w:rsidR="003469E5">
          <w:rPr>
            <w:lang w:val="en-GB"/>
          </w:rPr>
          <w:t xml:space="preserve"> For any other ESL source we can</w:t>
        </w:r>
      </w:ins>
      <w:ins w:id="123" w:author="ksimpson" w:date="2012-07-27T15:22:00Z">
        <w:r w:rsidR="003469E5">
          <w:rPr>
            <w:lang w:val="en-GB"/>
          </w:rPr>
          <w:t>.</w:t>
        </w:r>
      </w:ins>
    </w:p>
    <w:p w:rsidR="002F6BE7" w:rsidDel="002F6BE7" w:rsidRDefault="002F6BE7">
      <w:pPr>
        <w:rPr>
          <w:del w:id="124" w:author="Dirk Vermeylen" w:date="2012-03-09T17:19:00Z"/>
          <w:lang w:val="en-GB"/>
        </w:rPr>
      </w:pPr>
    </w:p>
    <w:p w:rsidR="00B40214" w:rsidRDefault="00E655DD" w:rsidP="00856E7A">
      <w:pPr>
        <w:rPr>
          <w:ins w:id="125" w:author="ksimpson" w:date="2012-03-09T09:54:00Z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60720" cy="216027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1C" w:rsidDel="00091C1C" w:rsidRDefault="00091C1C" w:rsidP="00856E7A">
      <w:pPr>
        <w:rPr>
          <w:del w:id="126" w:author="ksimpson" w:date="2012-03-09T09:55:00Z"/>
          <w:lang w:val="en-GB"/>
        </w:rPr>
      </w:pPr>
    </w:p>
    <w:p w:rsidR="00962E78" w:rsidRDefault="00554670">
      <w:pPr>
        <w:pStyle w:val="Heading3"/>
        <w:rPr>
          <w:lang w:val="en-GB"/>
        </w:rPr>
      </w:pPr>
      <w:bookmarkStart w:id="127" w:name="_Toc317247399"/>
      <w:bookmarkStart w:id="128" w:name="_Toc317247769"/>
      <w:r>
        <w:rPr>
          <w:lang w:val="en-GB"/>
        </w:rPr>
        <w:t>Computer System</w:t>
      </w:r>
      <w:bookmarkEnd w:id="127"/>
      <w:bookmarkEnd w:id="128"/>
    </w:p>
    <w:p w:rsidR="00554670" w:rsidRPr="00554670" w:rsidRDefault="00AF03F6">
      <w:pPr>
        <w:rPr>
          <w:lang w:val="en-GB"/>
        </w:rPr>
      </w:pPr>
      <w:r w:rsidRPr="00AF03F6">
        <w:rPr>
          <w:lang w:val="en-GB"/>
        </w:rPr>
        <w:t>REQUIREMENT:</w:t>
      </w:r>
    </w:p>
    <w:p w:rsidR="00962E78" w:rsidRDefault="00AF03F6">
      <w:pPr>
        <w:ind w:left="708"/>
        <w:rPr>
          <w:lang w:val="en-GB"/>
        </w:rPr>
      </w:pPr>
      <w:commentRangeStart w:id="129"/>
      <w:r w:rsidRPr="00AF03F6">
        <w:rPr>
          <w:lang w:val="en-GB"/>
        </w:rPr>
        <w:t>If HP</w:t>
      </w:r>
      <w:r w:rsidR="00554670">
        <w:rPr>
          <w:lang w:val="en-GB"/>
        </w:rPr>
        <w:t>-</w:t>
      </w:r>
      <w:r w:rsidRPr="00AF03F6">
        <w:rPr>
          <w:lang w:val="en-GB"/>
        </w:rPr>
        <w:t>Managed=false</w:t>
      </w:r>
      <w:r w:rsidRPr="00AF03F6">
        <w:rPr>
          <w:lang w:val="en-GB"/>
        </w:rPr>
        <w:br/>
        <w:t xml:space="preserve">And </w:t>
      </w:r>
      <w:proofErr w:type="spellStart"/>
      <w:r w:rsidRPr="00AF03F6">
        <w:rPr>
          <w:lang w:val="en-GB"/>
        </w:rPr>
        <w:t>ComputerSystem.Billing_ResourceUnit_code</w:t>
      </w:r>
      <w:proofErr w:type="spellEnd"/>
      <w:r w:rsidRPr="00AF03F6">
        <w:rPr>
          <w:lang w:val="en-GB"/>
        </w:rPr>
        <w:t xml:space="preserve"> = ’45 - %’</w:t>
      </w:r>
      <w:r w:rsidRPr="00AF03F6">
        <w:rPr>
          <w:lang w:val="en-GB"/>
        </w:rPr>
        <w:br/>
        <w:t xml:space="preserve">THEN </w:t>
      </w:r>
      <w:proofErr w:type="spellStart"/>
      <w:r w:rsidRPr="00AF03F6">
        <w:rPr>
          <w:lang w:val="en-GB"/>
        </w:rPr>
        <w:t>HP_Managed</w:t>
      </w:r>
      <w:proofErr w:type="spellEnd"/>
      <w:r w:rsidRPr="00AF03F6">
        <w:rPr>
          <w:lang w:val="en-GB"/>
        </w:rPr>
        <w:t>=true</w:t>
      </w:r>
      <w:commentRangeEnd w:id="129"/>
      <w:r w:rsidR="00692F26">
        <w:rPr>
          <w:rStyle w:val="CommentReference"/>
        </w:rPr>
        <w:commentReference w:id="129"/>
      </w:r>
    </w:p>
    <w:p w:rsidR="009C6996" w:rsidRDefault="00AF03F6">
      <w:pPr>
        <w:rPr>
          <w:ins w:id="130" w:author="ksimpson" w:date="2012-03-09T09:18:00Z"/>
          <w:lang w:val="en-GB"/>
        </w:rPr>
      </w:pPr>
      <w:r w:rsidRPr="00AF03F6">
        <w:rPr>
          <w:lang w:val="en-GB"/>
        </w:rPr>
        <w:t>Reason: this is Hosting Platform that need</w:t>
      </w:r>
      <w:r w:rsidR="00554670">
        <w:rPr>
          <w:lang w:val="en-GB"/>
        </w:rPr>
        <w:t>s</w:t>
      </w:r>
      <w:r w:rsidRPr="00AF03F6">
        <w:rPr>
          <w:lang w:val="en-GB"/>
        </w:rPr>
        <w:t xml:space="preserve"> to be managed in ESL.</w:t>
      </w:r>
    </w:p>
    <w:p w:rsidR="009C6996" w:rsidDel="008E6F0D" w:rsidRDefault="00AF03F6">
      <w:pPr>
        <w:rPr>
          <w:del w:id="131" w:author="ksimpson" w:date="2012-03-09T09:59:00Z"/>
          <w:lang w:val="en-GB"/>
        </w:rPr>
      </w:pPr>
      <w:del w:id="132" w:author="ksimpson" w:date="2012-03-09T09:18:00Z">
        <w:r w:rsidRPr="00AF03F6" w:rsidDel="009C6996">
          <w:rPr>
            <w:lang w:val="en-GB"/>
          </w:rPr>
          <w:br/>
        </w:r>
      </w:del>
    </w:p>
    <w:p w:rsidR="009B2C6D" w:rsidRDefault="009B2C6D">
      <w:pPr>
        <w:rPr>
          <w:highlight w:val="yellow"/>
          <w:lang w:val="en-GB"/>
        </w:rPr>
      </w:pPr>
    </w:p>
    <w:p w:rsidR="00571B99" w:rsidRDefault="00CB123F" w:rsidP="00DB44A1">
      <w:pPr>
        <w:pStyle w:val="Heading1"/>
        <w:rPr>
          <w:lang w:val="en-GB"/>
        </w:rPr>
      </w:pPr>
      <w:bookmarkStart w:id="133" w:name="_Toc317247400"/>
      <w:bookmarkStart w:id="134" w:name="_Toc317247770"/>
      <w:r w:rsidRPr="00CB123F">
        <w:rPr>
          <w:lang w:val="en-GB"/>
        </w:rPr>
        <w:t>Business Rule</w:t>
      </w:r>
      <w:r w:rsidR="00737C5D">
        <w:rPr>
          <w:lang w:val="en-GB"/>
        </w:rPr>
        <w:t>s</w:t>
      </w:r>
      <w:bookmarkEnd w:id="133"/>
      <w:bookmarkEnd w:id="134"/>
    </w:p>
    <w:p w:rsidR="00962E78" w:rsidRDefault="00737C5D">
      <w:pPr>
        <w:pStyle w:val="Heading3"/>
        <w:rPr>
          <w:lang w:val="en-GB"/>
        </w:rPr>
      </w:pPr>
      <w:bookmarkStart w:id="135" w:name="_Toc317247401"/>
      <w:bookmarkStart w:id="136" w:name="_Toc317247771"/>
      <w:r>
        <w:rPr>
          <w:lang w:val="en-GB"/>
        </w:rPr>
        <w:t>General</w:t>
      </w:r>
      <w:bookmarkEnd w:id="135"/>
      <w:bookmarkEnd w:id="136"/>
    </w:p>
    <w:p w:rsidR="00571B99" w:rsidRPr="008436EF" w:rsidRDefault="00CB123F" w:rsidP="00571B99">
      <w:pPr>
        <w:rPr>
          <w:lang w:val="en-GB"/>
        </w:rPr>
      </w:pPr>
      <w:r w:rsidRPr="00CB123F">
        <w:rPr>
          <w:lang w:val="en-GB"/>
        </w:rPr>
        <w:t xml:space="preserve">1. </w:t>
      </w:r>
      <w:commentRangeStart w:id="137"/>
      <w:r w:rsidRPr="00CB123F">
        <w:rPr>
          <w:lang w:val="en-GB"/>
        </w:rPr>
        <w:t xml:space="preserve">The whole chain, from Application / Product to Hardware needs to be </w:t>
      </w:r>
      <w:r w:rsidR="00AF03F6" w:rsidRPr="00AF03F6">
        <w:rPr>
          <w:b/>
          <w:u w:val="single"/>
          <w:lang w:val="en-GB"/>
        </w:rPr>
        <w:t>managed</w:t>
      </w:r>
      <w:r w:rsidR="00AF03F6" w:rsidRPr="00AF03F6">
        <w:rPr>
          <w:lang w:val="en-GB"/>
        </w:rPr>
        <w:t xml:space="preserve"> by a single party irrespective of the party, and irrespective of who owns it (if applicable for the Component type).</w:t>
      </w:r>
      <w:commentRangeEnd w:id="137"/>
      <w:r w:rsidR="00692F26">
        <w:rPr>
          <w:rStyle w:val="CommentReference"/>
        </w:rPr>
        <w:commentReference w:id="137"/>
      </w:r>
    </w:p>
    <w:p w:rsidR="00571B99" w:rsidRPr="008436EF" w:rsidRDefault="00CB123F" w:rsidP="00571B99">
      <w:pPr>
        <w:rPr>
          <w:lang w:val="en-GB"/>
        </w:rPr>
      </w:pPr>
      <w:r w:rsidRPr="00CB123F">
        <w:rPr>
          <w:lang w:val="en-GB"/>
        </w:rPr>
        <w:t xml:space="preserve">Examples that are </w:t>
      </w:r>
      <w:r w:rsidRPr="00CB123F">
        <w:rPr>
          <w:b/>
          <w:u w:val="single"/>
          <w:lang w:val="en-GB"/>
        </w:rPr>
        <w:t>not</w:t>
      </w:r>
      <w:r w:rsidRPr="00CB123F">
        <w:rPr>
          <w:lang w:val="en-GB"/>
        </w:rPr>
        <w:t xml:space="preserve"> allowed:</w:t>
      </w:r>
    </w:p>
    <w:p w:rsidR="00571B99" w:rsidRPr="008436EF" w:rsidRDefault="00CB123F" w:rsidP="00571B9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CB123F">
        <w:rPr>
          <w:lang w:val="en-GB"/>
        </w:rPr>
        <w:t>ComputerSystem</w:t>
      </w:r>
      <w:proofErr w:type="spellEnd"/>
      <w:r w:rsidRPr="00CB123F">
        <w:rPr>
          <w:lang w:val="en-GB"/>
        </w:rPr>
        <w:t xml:space="preserve"> </w:t>
      </w:r>
      <w:ins w:id="138" w:author="ksimpson" w:date="2012-03-09T09:22:00Z">
        <w:r w:rsidR="009D3977">
          <w:rPr>
            <w:lang w:val="en-GB"/>
          </w:rPr>
          <w:t xml:space="preserve">(billing code not “45”) </w:t>
        </w:r>
      </w:ins>
      <w:r w:rsidRPr="00CB123F">
        <w:rPr>
          <w:lang w:val="en-GB"/>
        </w:rPr>
        <w:t xml:space="preserve">= ALU </w:t>
      </w:r>
      <w:r w:rsidR="00737C5D" w:rsidRPr="00CB123F">
        <w:rPr>
          <w:lang w:val="en-GB"/>
        </w:rPr>
        <w:t>Managed</w:t>
      </w:r>
      <w:r w:rsidRPr="00CB123F">
        <w:rPr>
          <w:lang w:val="en-GB"/>
        </w:rPr>
        <w:br/>
        <w:t xml:space="preserve">Database Instance = HP </w:t>
      </w:r>
      <w:r w:rsidR="00737C5D" w:rsidRPr="00CB123F">
        <w:rPr>
          <w:lang w:val="en-GB"/>
        </w:rPr>
        <w:t>Managed</w:t>
      </w:r>
      <w:r w:rsidRPr="00CB123F">
        <w:rPr>
          <w:lang w:val="en-GB"/>
        </w:rPr>
        <w:br/>
        <w:t xml:space="preserve">Application = ALU </w:t>
      </w:r>
      <w:r w:rsidR="00737C5D" w:rsidRPr="00CB123F">
        <w:rPr>
          <w:lang w:val="en-GB"/>
        </w:rPr>
        <w:t>Managed</w:t>
      </w:r>
    </w:p>
    <w:p w:rsidR="00C04BA2" w:rsidRPr="00C04BA2" w:rsidRDefault="00CB123F" w:rsidP="00C04BA2">
      <w:pPr>
        <w:pStyle w:val="ListParagraph"/>
        <w:numPr>
          <w:ilvl w:val="0"/>
          <w:numId w:val="1"/>
        </w:numPr>
        <w:rPr>
          <w:lang w:val="en-GB"/>
        </w:rPr>
      </w:pPr>
      <w:r w:rsidRPr="00CB123F">
        <w:rPr>
          <w:lang w:val="en-GB"/>
        </w:rPr>
        <w:t>On same Farm/Cluster, some Virtual Guests are ALU Managed while others are HP Managed</w:t>
      </w:r>
      <w:del w:id="139" w:author="Roeland De Beuckeleer" w:date="2012-07-09T15:12:00Z">
        <w:r w:rsidRPr="00C04BA2" w:rsidDel="00C04BA2">
          <w:rPr>
            <w:lang w:val="en-GB"/>
          </w:rPr>
          <w:delText>.</w:delText>
        </w:r>
      </w:del>
    </w:p>
    <w:p w:rsidR="00C04BA2" w:rsidRDefault="00C04BA2" w:rsidP="00F43B22">
      <w:pPr>
        <w:rPr>
          <w:ins w:id="140" w:author="Roeland De Beuckeleer" w:date="2012-07-09T15:15:00Z"/>
          <w:lang w:val="en-GB"/>
        </w:rPr>
      </w:pPr>
    </w:p>
    <w:p w:rsidR="00C04BA2" w:rsidRDefault="00C04BA2" w:rsidP="00F43B22">
      <w:pPr>
        <w:rPr>
          <w:ins w:id="141" w:author="Roeland De Beuckeleer" w:date="2012-07-09T15:15:00Z"/>
          <w:lang w:val="en-GB"/>
        </w:rPr>
      </w:pPr>
    </w:p>
    <w:p w:rsidR="00C04BA2" w:rsidRDefault="00C04BA2" w:rsidP="00F43B22">
      <w:pPr>
        <w:rPr>
          <w:ins w:id="142" w:author="Roeland De Beuckeleer" w:date="2012-07-09T15:15:00Z"/>
          <w:lang w:val="en-GB"/>
        </w:rPr>
      </w:pPr>
    </w:p>
    <w:p w:rsidR="00C04BA2" w:rsidRDefault="00C04BA2" w:rsidP="00F43B22">
      <w:pPr>
        <w:rPr>
          <w:ins w:id="143" w:author="Roeland De Beuckeleer" w:date="2012-07-09T15:13:00Z"/>
          <w:lang w:val="en-GB"/>
        </w:rPr>
      </w:pPr>
      <w:proofErr w:type="gramStart"/>
      <w:ins w:id="144" w:author="Roeland De Beuckeleer" w:date="2012-07-09T15:13:00Z">
        <w:r>
          <w:rPr>
            <w:lang w:val="en-GB"/>
          </w:rPr>
          <w:t>Exception :</w:t>
        </w:r>
        <w:proofErr w:type="gramEnd"/>
        <w:r>
          <w:rPr>
            <w:lang w:val="en-GB"/>
          </w:rPr>
          <w:t xml:space="preserve"> 09/07/2012 Bug 645 :</w:t>
        </w:r>
      </w:ins>
    </w:p>
    <w:p w:rsidR="00C04BA2" w:rsidRDefault="00C04BA2" w:rsidP="00F43B22">
      <w:pPr>
        <w:rPr>
          <w:ins w:id="145" w:author="Roeland De Beuckeleer" w:date="2012-07-09T15:18:00Z"/>
          <w:lang w:val="en-GB"/>
        </w:rPr>
      </w:pPr>
      <w:ins w:id="146" w:author="Roeland De Beuckeleer" w:date="2012-07-09T15:14:00Z">
        <w:r>
          <w:rPr>
            <w:lang w:val="en-GB"/>
          </w:rPr>
          <w:t xml:space="preserve">The whole chain, from Application/ product to hardware needs to be managed by a single party, with the exception for applications that are linked to </w:t>
        </w:r>
      </w:ins>
      <w:ins w:id="147" w:author="Roeland De Beuckeleer" w:date="2012-07-09T15:15:00Z">
        <w:r>
          <w:rPr>
            <w:lang w:val="en-GB"/>
          </w:rPr>
          <w:t xml:space="preserve">a </w:t>
        </w:r>
        <w:proofErr w:type="spellStart"/>
        <w:r>
          <w:rPr>
            <w:lang w:val="en-GB"/>
          </w:rPr>
          <w:t>Computersystem</w:t>
        </w:r>
        <w:proofErr w:type="spellEnd"/>
        <w:r>
          <w:rPr>
            <w:lang w:val="en-GB"/>
          </w:rPr>
          <w:t xml:space="preserve">.  This </w:t>
        </w:r>
      </w:ins>
      <w:ins w:id="148" w:author="Roeland De Beuckeleer" w:date="2012-07-09T15:16:00Z">
        <w:r>
          <w:rPr>
            <w:lang w:val="en-GB"/>
          </w:rPr>
          <w:t xml:space="preserve">requirement change, makes it possible that an </w:t>
        </w:r>
        <w:proofErr w:type="spellStart"/>
        <w:r>
          <w:rPr>
            <w:lang w:val="en-GB"/>
          </w:rPr>
          <w:t>application</w:t>
        </w:r>
      </w:ins>
      <w:ins w:id="149" w:author="Roeland De Beuckeleer" w:date="2012-07-09T16:39:00Z">
        <w:r w:rsidR="002D5B35">
          <w:rPr>
            <w:lang w:val="en-GB"/>
          </w:rPr>
          <w:t>Instance</w:t>
        </w:r>
      </w:ins>
      <w:proofErr w:type="spellEnd"/>
      <w:ins w:id="150" w:author="Roeland De Beuckeleer" w:date="2012-07-09T15:16:00Z">
        <w:r>
          <w:rPr>
            <w:lang w:val="en-GB"/>
          </w:rPr>
          <w:t xml:space="preserve"> (</w:t>
        </w:r>
        <w:proofErr w:type="spellStart"/>
        <w:r>
          <w:rPr>
            <w:lang w:val="en-GB"/>
          </w:rPr>
          <w:t>HPMananged</w:t>
        </w:r>
        <w:proofErr w:type="spellEnd"/>
        <w:r>
          <w:rPr>
            <w:lang w:val="en-GB"/>
          </w:rPr>
          <w:t xml:space="preserve"> = false) is running on a </w:t>
        </w:r>
        <w:proofErr w:type="spellStart"/>
        <w:r>
          <w:rPr>
            <w:lang w:val="en-GB"/>
          </w:rPr>
          <w:t>Computersystem</w:t>
        </w:r>
        <w:proofErr w:type="spellEnd"/>
        <w:r>
          <w:rPr>
            <w:lang w:val="en-GB"/>
          </w:rPr>
          <w:t xml:space="preserve"> </w:t>
        </w:r>
      </w:ins>
      <w:ins w:id="151" w:author="Roeland De Beuckeleer" w:date="2012-07-09T15:17:00Z">
        <w:r>
          <w:rPr>
            <w:lang w:val="en-GB"/>
          </w:rPr>
          <w:t xml:space="preserve">(ex. </w:t>
        </w:r>
        <w:proofErr w:type="spellStart"/>
        <w:r>
          <w:rPr>
            <w:lang w:val="en-GB"/>
          </w:rPr>
          <w:t>clusterPackage</w:t>
        </w:r>
        <w:proofErr w:type="spellEnd"/>
        <w:r>
          <w:rPr>
            <w:lang w:val="en-GB"/>
          </w:rPr>
          <w:t>) that is (</w:t>
        </w:r>
        <w:proofErr w:type="spellStart"/>
        <w:r>
          <w:rPr>
            <w:lang w:val="en-GB"/>
          </w:rPr>
          <w:t>HPManaged</w:t>
        </w:r>
        <w:proofErr w:type="spellEnd"/>
        <w:r>
          <w:rPr>
            <w:lang w:val="en-GB"/>
          </w:rPr>
          <w:t xml:space="preserve"> = True). This exception in the </w:t>
        </w:r>
        <w:proofErr w:type="spellStart"/>
        <w:r>
          <w:rPr>
            <w:lang w:val="en-GB"/>
          </w:rPr>
          <w:t>HPManaged</w:t>
        </w:r>
        <w:proofErr w:type="spellEnd"/>
        <w:r>
          <w:rPr>
            <w:lang w:val="en-GB"/>
          </w:rPr>
          <w:t xml:space="preserve"> chain applies to a CS </w:t>
        </w:r>
        <w:proofErr w:type="gramStart"/>
        <w:r>
          <w:rPr>
            <w:lang w:val="en-GB"/>
          </w:rPr>
          <w:t>only !</w:t>
        </w:r>
        <w:proofErr w:type="gramEnd"/>
        <w:r>
          <w:rPr>
            <w:lang w:val="en-GB"/>
          </w:rPr>
          <w:t xml:space="preserve">  </w:t>
        </w:r>
      </w:ins>
    </w:p>
    <w:p w:rsidR="00C04BA2" w:rsidRDefault="00C04BA2" w:rsidP="00F43B22">
      <w:pPr>
        <w:rPr>
          <w:ins w:id="152" w:author="Roeland De Beuckeleer" w:date="2012-07-09T15:24:00Z"/>
          <w:lang w:val="en-GB"/>
        </w:rPr>
      </w:pPr>
      <w:ins w:id="153" w:author="Roeland De Beuckeleer" w:date="2012-07-09T15:18:00Z">
        <w:r>
          <w:rPr>
            <w:lang w:val="en-GB"/>
          </w:rPr>
          <w:t xml:space="preserve">For the </w:t>
        </w:r>
        <w:proofErr w:type="spellStart"/>
        <w:r>
          <w:rPr>
            <w:lang w:val="en-GB"/>
          </w:rPr>
          <w:t>HPmanaged</w:t>
        </w:r>
        <w:proofErr w:type="spellEnd"/>
        <w:r>
          <w:rPr>
            <w:lang w:val="en-GB"/>
          </w:rPr>
          <w:t xml:space="preserve"> chain towards products, there is NO change at the moment.</w:t>
        </w:r>
      </w:ins>
    </w:p>
    <w:p w:rsidR="00192F95" w:rsidRDefault="00192F95" w:rsidP="00F43B22">
      <w:pPr>
        <w:rPr>
          <w:ins w:id="154" w:author="Roeland De Beuckeleer" w:date="2012-07-09T15:15:00Z"/>
          <w:lang w:val="en-GB"/>
        </w:rPr>
      </w:pPr>
    </w:p>
    <w:p w:rsidR="00C04BA2" w:rsidRDefault="00C04BA2" w:rsidP="00F43B22">
      <w:pPr>
        <w:rPr>
          <w:ins w:id="155" w:author="Roeland De Beuckeleer" w:date="2012-07-09T15:13:00Z"/>
          <w:lang w:val="en-GB"/>
        </w:rPr>
      </w:pPr>
    </w:p>
    <w:p w:rsidR="0039369B" w:rsidRPr="008436EF" w:rsidRDefault="00CB123F" w:rsidP="00F43B22">
      <w:pPr>
        <w:rPr>
          <w:lang w:val="en-GB"/>
        </w:rPr>
      </w:pPr>
      <w:r w:rsidRPr="00CB123F">
        <w:rPr>
          <w:lang w:val="en-GB"/>
        </w:rPr>
        <w:t>2. Attribute Overwriting: For attributes HP</w:t>
      </w:r>
      <w:r w:rsidR="00505018">
        <w:rPr>
          <w:lang w:val="en-GB"/>
        </w:rPr>
        <w:t>-</w:t>
      </w:r>
      <w:r w:rsidRPr="00CB123F">
        <w:rPr>
          <w:lang w:val="en-GB"/>
        </w:rPr>
        <w:t>Owned or HP</w:t>
      </w:r>
      <w:r w:rsidR="00505018">
        <w:rPr>
          <w:lang w:val="en-GB"/>
        </w:rPr>
        <w:t>-</w:t>
      </w:r>
      <w:r w:rsidRPr="00CB123F">
        <w:rPr>
          <w:lang w:val="en-GB"/>
        </w:rPr>
        <w:t>Managed do not define any overwrite rules as no value from ESL may be used to replace the values from A7 or OVSD.</w:t>
      </w:r>
    </w:p>
    <w:p w:rsidR="00962E78" w:rsidRDefault="00505018">
      <w:pPr>
        <w:pStyle w:val="Heading3"/>
        <w:rPr>
          <w:lang w:val="en-GB"/>
        </w:rPr>
      </w:pPr>
      <w:bookmarkStart w:id="156" w:name="_Toc317247402"/>
      <w:bookmarkStart w:id="157" w:name="_Toc317247772"/>
      <w:proofErr w:type="spellStart"/>
      <w:r>
        <w:rPr>
          <w:lang w:val="en-GB"/>
        </w:rPr>
        <w:t>ComputerSystem</w:t>
      </w:r>
      <w:bookmarkEnd w:id="156"/>
      <w:bookmarkEnd w:id="157"/>
      <w:proofErr w:type="spellEnd"/>
    </w:p>
    <w:p w:rsidR="00962E78" w:rsidRDefault="00AF03F6">
      <w:pPr>
        <w:rPr>
          <w:lang w:val="en-GB"/>
        </w:rPr>
      </w:pPr>
      <w:r w:rsidRPr="00AF03F6">
        <w:rPr>
          <w:lang w:val="en-GB"/>
        </w:rPr>
        <w:t>If HP</w:t>
      </w:r>
      <w:r w:rsidR="00505018">
        <w:rPr>
          <w:lang w:val="en-GB"/>
        </w:rPr>
        <w:t>-</w:t>
      </w:r>
      <w:r w:rsidRPr="00AF03F6">
        <w:rPr>
          <w:lang w:val="en-GB"/>
        </w:rPr>
        <w:t>Managed=false</w:t>
      </w:r>
      <w:r w:rsidRPr="00AF03F6">
        <w:rPr>
          <w:lang w:val="en-GB"/>
        </w:rPr>
        <w:br/>
        <w:t xml:space="preserve">THEN </w:t>
      </w:r>
      <w:proofErr w:type="spellStart"/>
      <w:r w:rsidRPr="00AF03F6">
        <w:rPr>
          <w:lang w:val="en-GB"/>
        </w:rPr>
        <w:t>ComputerSystem.Billing_ResourceUnit_code</w:t>
      </w:r>
      <w:proofErr w:type="spellEnd"/>
      <w:r w:rsidRPr="00AF03F6">
        <w:rPr>
          <w:lang w:val="en-GB"/>
        </w:rPr>
        <w:t xml:space="preserve"> MUST NOT BE VALID Billing Cod</w:t>
      </w:r>
      <w:r w:rsidR="00D441F2">
        <w:rPr>
          <w:lang w:val="en-GB"/>
        </w:rPr>
        <w:t>e e</w:t>
      </w:r>
      <w:r w:rsidRPr="00AF03F6">
        <w:rPr>
          <w:lang w:val="en-GB"/>
        </w:rPr>
        <w:t>xcept “0C – *”</w:t>
      </w:r>
    </w:p>
    <w:p w:rsidR="00962E78" w:rsidRDefault="00D441F2">
      <w:pPr>
        <w:rPr>
          <w:lang w:val="en-GB"/>
        </w:rPr>
      </w:pPr>
      <w:r>
        <w:rPr>
          <w:lang w:val="en-GB"/>
        </w:rPr>
        <w:t>NOTE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proofErr w:type="spellStart"/>
      <w:r w:rsidR="00AF03F6" w:rsidRPr="00AF03F6">
        <w:rPr>
          <w:lang w:val="en-GB"/>
        </w:rPr>
        <w:t>BillingCode</w:t>
      </w:r>
      <w:proofErr w:type="spellEnd"/>
      <w:r w:rsidR="00AF03F6" w:rsidRPr="00AF03F6">
        <w:rPr>
          <w:lang w:val="en-GB"/>
        </w:rPr>
        <w:t xml:space="preserve"> format: Hexadecimal-character + “ “ + “-“ + anything.</w:t>
      </w:r>
      <w:r>
        <w:rPr>
          <w:lang w:val="en-GB"/>
        </w:rPr>
        <w:br/>
      </w:r>
      <w:r w:rsidR="00AF03F6" w:rsidRPr="00AF03F6">
        <w:rPr>
          <w:lang w:val="en-GB"/>
        </w:rPr>
        <w:t>REASON: Incorrect data at source.</w:t>
      </w:r>
    </w:p>
    <w:p w:rsidR="00E655DD" w:rsidRDefault="00E655DD">
      <w:pPr>
        <w:keepNext/>
        <w:keepLines/>
        <w:spacing w:before="200" w:after="0"/>
        <w:outlineLvl w:val="1"/>
        <w:rPr>
          <w:lang w:val="en-GB"/>
        </w:rPr>
      </w:pPr>
    </w:p>
    <w:sectPr w:rsidR="00E655DD" w:rsidSect="009B2C6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8" w:author="Tom Monnier" w:date="2012-02-17T15:18:00Z" w:initials="TM">
    <w:p w:rsidR="00692F26" w:rsidRPr="00692F26" w:rsidRDefault="00692F26" w:rsidP="00692F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92F26">
        <w:rPr>
          <w:lang w:val="en-US"/>
        </w:rPr>
        <w:t>No consistency checks over the r</w:t>
      </w:r>
      <w:r>
        <w:rPr>
          <w:lang w:val="en-US"/>
        </w:rPr>
        <w:t>elation TP to IP -&gt; it is the only relation -&gt; no consistency checks for TP.</w:t>
      </w:r>
    </w:p>
    <w:p w:rsidR="00692F26" w:rsidRPr="00C04BA2" w:rsidRDefault="00692F26" w:rsidP="00692F26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50" w:author="Tom Monnier" w:date="2012-02-17T15:18:00Z" w:initials="TM">
    <w:p w:rsidR="00692F26" w:rsidRPr="00692F26" w:rsidRDefault="00692F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92F26">
        <w:rPr>
          <w:lang w:val="en-US"/>
        </w:rPr>
        <w:t>No consistency checks over the r</w:t>
      </w:r>
      <w:r>
        <w:rPr>
          <w:lang w:val="en-US"/>
        </w:rPr>
        <w:t>elation TP to IP -&gt; it is the only relation -&gt; no consistency checks for TP.</w:t>
      </w:r>
    </w:p>
  </w:comment>
  <w:comment w:id="129" w:author="Tom Monnier" w:date="2012-02-17T15:18:00Z" w:initials="TM">
    <w:p w:rsidR="00692F26" w:rsidRPr="00C04BA2" w:rsidRDefault="00692F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04BA2">
        <w:rPr>
          <w:lang w:val="en-US"/>
        </w:rPr>
        <w:t>Moved to the preprocessor</w:t>
      </w:r>
    </w:p>
  </w:comment>
  <w:comment w:id="137" w:author="Tom Monnier" w:date="2012-02-17T15:17:00Z" w:initials="TM">
    <w:p w:rsidR="00692F26" w:rsidRPr="00692F26" w:rsidRDefault="00692F2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92F26">
        <w:rPr>
          <w:lang w:val="en-US"/>
        </w:rPr>
        <w:t>This is achieved by the c</w:t>
      </w:r>
      <w:r>
        <w:rPr>
          <w:lang w:val="en-US"/>
        </w:rPr>
        <w:t>onsistency checks.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3D3" w:rsidRDefault="001D03D3" w:rsidP="004046A0">
      <w:pPr>
        <w:spacing w:before="0" w:after="0"/>
      </w:pPr>
      <w:r>
        <w:separator/>
      </w:r>
    </w:p>
  </w:endnote>
  <w:endnote w:type="continuationSeparator" w:id="0">
    <w:p w:rsidR="001D03D3" w:rsidRDefault="001D03D3" w:rsidP="004046A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62344"/>
      <w:docPartObj>
        <w:docPartGallery w:val="Page Numbers (Bottom of Page)"/>
        <w:docPartUnique/>
      </w:docPartObj>
    </w:sdtPr>
    <w:sdtContent>
      <w:p w:rsidR="00505018" w:rsidRDefault="00987DC0">
        <w:pPr>
          <w:pStyle w:val="Footer"/>
          <w:jc w:val="center"/>
        </w:pPr>
        <w:fldSimple w:instr=" PAGE   \* MERGEFORMAT ">
          <w:r w:rsidR="00C642BD">
            <w:rPr>
              <w:noProof/>
            </w:rPr>
            <w:t>4</w:t>
          </w:r>
        </w:fldSimple>
      </w:p>
    </w:sdtContent>
  </w:sdt>
  <w:p w:rsidR="00505018" w:rsidRDefault="005050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3D3" w:rsidRDefault="001D03D3" w:rsidP="004046A0">
      <w:pPr>
        <w:spacing w:before="0" w:after="0"/>
      </w:pPr>
      <w:r>
        <w:separator/>
      </w:r>
    </w:p>
  </w:footnote>
  <w:footnote w:type="continuationSeparator" w:id="0">
    <w:p w:rsidR="001D03D3" w:rsidRDefault="001D03D3" w:rsidP="004046A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A068F"/>
    <w:multiLevelType w:val="hybridMultilevel"/>
    <w:tmpl w:val="A6E66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571DA"/>
    <w:multiLevelType w:val="hybridMultilevel"/>
    <w:tmpl w:val="FF7CE0EA"/>
    <w:lvl w:ilvl="0" w:tplc="C1D6B4D4">
      <w:numFmt w:val="bullet"/>
      <w:lvlText w:val="-"/>
      <w:lvlJc w:val="left"/>
      <w:pPr>
        <w:ind w:left="7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23104EEE"/>
    <w:multiLevelType w:val="hybridMultilevel"/>
    <w:tmpl w:val="8938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F68E6"/>
    <w:multiLevelType w:val="hybridMultilevel"/>
    <w:tmpl w:val="8E54B396"/>
    <w:lvl w:ilvl="0" w:tplc="B2501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A4EC6"/>
    <w:multiLevelType w:val="hybridMultilevel"/>
    <w:tmpl w:val="8C08AFB2"/>
    <w:lvl w:ilvl="0" w:tplc="B2501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F6DC6"/>
    <w:multiLevelType w:val="hybridMultilevel"/>
    <w:tmpl w:val="47E45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9571D"/>
    <w:multiLevelType w:val="hybridMultilevel"/>
    <w:tmpl w:val="905815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D5209"/>
    <w:multiLevelType w:val="hybridMultilevel"/>
    <w:tmpl w:val="E13AE92A"/>
    <w:lvl w:ilvl="0" w:tplc="15386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B42F9"/>
    <w:multiLevelType w:val="hybridMultilevel"/>
    <w:tmpl w:val="01AC7024"/>
    <w:lvl w:ilvl="0" w:tplc="0813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7C034D7F"/>
    <w:multiLevelType w:val="hybridMultilevel"/>
    <w:tmpl w:val="BC60638C"/>
    <w:lvl w:ilvl="0" w:tplc="C1D6B4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D5E"/>
    <w:rsid w:val="00032EA8"/>
    <w:rsid w:val="000356A2"/>
    <w:rsid w:val="00040A6B"/>
    <w:rsid w:val="000459DB"/>
    <w:rsid w:val="00091C1C"/>
    <w:rsid w:val="000E70BF"/>
    <w:rsid w:val="00106A39"/>
    <w:rsid w:val="00112F9E"/>
    <w:rsid w:val="00117AFA"/>
    <w:rsid w:val="00117CD8"/>
    <w:rsid w:val="001355C5"/>
    <w:rsid w:val="00136F02"/>
    <w:rsid w:val="001812A0"/>
    <w:rsid w:val="00192F95"/>
    <w:rsid w:val="0019519E"/>
    <w:rsid w:val="001B3F0A"/>
    <w:rsid w:val="001D03D3"/>
    <w:rsid w:val="001D5FFA"/>
    <w:rsid w:val="001F540D"/>
    <w:rsid w:val="00205B51"/>
    <w:rsid w:val="0021497E"/>
    <w:rsid w:val="00215C74"/>
    <w:rsid w:val="00255FB6"/>
    <w:rsid w:val="00256FD5"/>
    <w:rsid w:val="00260645"/>
    <w:rsid w:val="00281742"/>
    <w:rsid w:val="002A755E"/>
    <w:rsid w:val="002C408D"/>
    <w:rsid w:val="002D5B35"/>
    <w:rsid w:val="002D5D46"/>
    <w:rsid w:val="002E0267"/>
    <w:rsid w:val="002F6BE7"/>
    <w:rsid w:val="0030263D"/>
    <w:rsid w:val="0032358B"/>
    <w:rsid w:val="003339BB"/>
    <w:rsid w:val="00340872"/>
    <w:rsid w:val="003458B2"/>
    <w:rsid w:val="003469E5"/>
    <w:rsid w:val="0039369B"/>
    <w:rsid w:val="003A0E31"/>
    <w:rsid w:val="003A2751"/>
    <w:rsid w:val="003B37BF"/>
    <w:rsid w:val="003B5153"/>
    <w:rsid w:val="003C1D38"/>
    <w:rsid w:val="003E068C"/>
    <w:rsid w:val="003F0E9E"/>
    <w:rsid w:val="003F391F"/>
    <w:rsid w:val="003F39E6"/>
    <w:rsid w:val="004046A0"/>
    <w:rsid w:val="0040533F"/>
    <w:rsid w:val="00407DC4"/>
    <w:rsid w:val="00440F64"/>
    <w:rsid w:val="00454572"/>
    <w:rsid w:val="004A21C5"/>
    <w:rsid w:val="004B1AB5"/>
    <w:rsid w:val="004D3D05"/>
    <w:rsid w:val="004E401C"/>
    <w:rsid w:val="00505018"/>
    <w:rsid w:val="005376B0"/>
    <w:rsid w:val="00554670"/>
    <w:rsid w:val="00567A45"/>
    <w:rsid w:val="00571B99"/>
    <w:rsid w:val="00586AA6"/>
    <w:rsid w:val="005A1BE7"/>
    <w:rsid w:val="005B1DEE"/>
    <w:rsid w:val="005B7FDF"/>
    <w:rsid w:val="005C4723"/>
    <w:rsid w:val="00634470"/>
    <w:rsid w:val="00636B73"/>
    <w:rsid w:val="0064337B"/>
    <w:rsid w:val="00656F90"/>
    <w:rsid w:val="006629DA"/>
    <w:rsid w:val="00666452"/>
    <w:rsid w:val="00692F26"/>
    <w:rsid w:val="00694AC7"/>
    <w:rsid w:val="006958EE"/>
    <w:rsid w:val="006C2D63"/>
    <w:rsid w:val="006C6451"/>
    <w:rsid w:val="006D6E8A"/>
    <w:rsid w:val="0070124D"/>
    <w:rsid w:val="00722D98"/>
    <w:rsid w:val="007249A1"/>
    <w:rsid w:val="00737C5D"/>
    <w:rsid w:val="00740A24"/>
    <w:rsid w:val="00752B65"/>
    <w:rsid w:val="00752D28"/>
    <w:rsid w:val="0076067B"/>
    <w:rsid w:val="007C4A3E"/>
    <w:rsid w:val="007D0F4F"/>
    <w:rsid w:val="007E4B2B"/>
    <w:rsid w:val="007E5399"/>
    <w:rsid w:val="007F7580"/>
    <w:rsid w:val="008436EF"/>
    <w:rsid w:val="00844481"/>
    <w:rsid w:val="00846CB6"/>
    <w:rsid w:val="0085102C"/>
    <w:rsid w:val="00856E7A"/>
    <w:rsid w:val="00874749"/>
    <w:rsid w:val="00895172"/>
    <w:rsid w:val="008E6DBC"/>
    <w:rsid w:val="008E6F0D"/>
    <w:rsid w:val="008F327F"/>
    <w:rsid w:val="00900C1A"/>
    <w:rsid w:val="0092688E"/>
    <w:rsid w:val="00932A53"/>
    <w:rsid w:val="00936106"/>
    <w:rsid w:val="00936176"/>
    <w:rsid w:val="00962E78"/>
    <w:rsid w:val="00972A39"/>
    <w:rsid w:val="009754A2"/>
    <w:rsid w:val="00981A47"/>
    <w:rsid w:val="00987DC0"/>
    <w:rsid w:val="009935F4"/>
    <w:rsid w:val="00995AA0"/>
    <w:rsid w:val="009A580B"/>
    <w:rsid w:val="009B2596"/>
    <w:rsid w:val="009B2C6D"/>
    <w:rsid w:val="009B3B96"/>
    <w:rsid w:val="009C6996"/>
    <w:rsid w:val="009D3977"/>
    <w:rsid w:val="009E2A52"/>
    <w:rsid w:val="009F778D"/>
    <w:rsid w:val="00A11FBD"/>
    <w:rsid w:val="00A339CB"/>
    <w:rsid w:val="00A671CB"/>
    <w:rsid w:val="00A955D0"/>
    <w:rsid w:val="00AA4D12"/>
    <w:rsid w:val="00AB65D9"/>
    <w:rsid w:val="00AC2D18"/>
    <w:rsid w:val="00AC33F4"/>
    <w:rsid w:val="00AD405A"/>
    <w:rsid w:val="00AE70A2"/>
    <w:rsid w:val="00AF03F6"/>
    <w:rsid w:val="00AF4801"/>
    <w:rsid w:val="00AF553E"/>
    <w:rsid w:val="00B27B2E"/>
    <w:rsid w:val="00B34A62"/>
    <w:rsid w:val="00B40214"/>
    <w:rsid w:val="00B56E85"/>
    <w:rsid w:val="00B61BD2"/>
    <w:rsid w:val="00B83F24"/>
    <w:rsid w:val="00BA20EC"/>
    <w:rsid w:val="00BA3A92"/>
    <w:rsid w:val="00BC2802"/>
    <w:rsid w:val="00BC6B29"/>
    <w:rsid w:val="00BD0B48"/>
    <w:rsid w:val="00BD0CD2"/>
    <w:rsid w:val="00BD22A2"/>
    <w:rsid w:val="00C04BA2"/>
    <w:rsid w:val="00C26AD1"/>
    <w:rsid w:val="00C42F48"/>
    <w:rsid w:val="00C54D5E"/>
    <w:rsid w:val="00C62C22"/>
    <w:rsid w:val="00C642BD"/>
    <w:rsid w:val="00C740F6"/>
    <w:rsid w:val="00C85AAE"/>
    <w:rsid w:val="00C94002"/>
    <w:rsid w:val="00CB123F"/>
    <w:rsid w:val="00CE42AF"/>
    <w:rsid w:val="00CE44DC"/>
    <w:rsid w:val="00CE7927"/>
    <w:rsid w:val="00D21B09"/>
    <w:rsid w:val="00D22C79"/>
    <w:rsid w:val="00D3560E"/>
    <w:rsid w:val="00D43300"/>
    <w:rsid w:val="00D441F2"/>
    <w:rsid w:val="00D53DE0"/>
    <w:rsid w:val="00D6259C"/>
    <w:rsid w:val="00DA451B"/>
    <w:rsid w:val="00DB44A1"/>
    <w:rsid w:val="00DC080B"/>
    <w:rsid w:val="00DD3E1C"/>
    <w:rsid w:val="00DD607F"/>
    <w:rsid w:val="00DE6383"/>
    <w:rsid w:val="00E02018"/>
    <w:rsid w:val="00E03B26"/>
    <w:rsid w:val="00E060D4"/>
    <w:rsid w:val="00E36234"/>
    <w:rsid w:val="00E37073"/>
    <w:rsid w:val="00E372CE"/>
    <w:rsid w:val="00E441FC"/>
    <w:rsid w:val="00E44807"/>
    <w:rsid w:val="00E50011"/>
    <w:rsid w:val="00E60056"/>
    <w:rsid w:val="00E655DD"/>
    <w:rsid w:val="00E75306"/>
    <w:rsid w:val="00E91017"/>
    <w:rsid w:val="00EA1DF6"/>
    <w:rsid w:val="00EA3955"/>
    <w:rsid w:val="00EC3EDE"/>
    <w:rsid w:val="00F132E5"/>
    <w:rsid w:val="00F21AE5"/>
    <w:rsid w:val="00F2568B"/>
    <w:rsid w:val="00F339C0"/>
    <w:rsid w:val="00F3468A"/>
    <w:rsid w:val="00F405D5"/>
    <w:rsid w:val="00F425A8"/>
    <w:rsid w:val="00F43B22"/>
    <w:rsid w:val="00F558D5"/>
    <w:rsid w:val="00F76CB4"/>
    <w:rsid w:val="00F92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73"/>
  </w:style>
  <w:style w:type="paragraph" w:styleId="Heading1">
    <w:name w:val="heading 1"/>
    <w:basedOn w:val="Normal"/>
    <w:next w:val="Normal"/>
    <w:link w:val="Heading1Char"/>
    <w:uiPriority w:val="9"/>
    <w:qFormat/>
    <w:rsid w:val="00C54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59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D5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D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4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4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0A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40A24"/>
  </w:style>
  <w:style w:type="paragraph" w:styleId="BalloonText">
    <w:name w:val="Balloon Text"/>
    <w:basedOn w:val="Normal"/>
    <w:link w:val="BalloonTextChar"/>
    <w:uiPriority w:val="99"/>
    <w:semiHidden/>
    <w:unhideWhenUsed/>
    <w:rsid w:val="00740A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664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71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46A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6A0"/>
  </w:style>
  <w:style w:type="paragraph" w:styleId="Footer">
    <w:name w:val="footer"/>
    <w:basedOn w:val="Normal"/>
    <w:link w:val="FooterChar"/>
    <w:uiPriority w:val="99"/>
    <w:unhideWhenUsed/>
    <w:rsid w:val="004046A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046A0"/>
  </w:style>
  <w:style w:type="paragraph" w:styleId="TOC1">
    <w:name w:val="toc 1"/>
    <w:basedOn w:val="Normal"/>
    <w:next w:val="Normal"/>
    <w:autoRedefine/>
    <w:uiPriority w:val="39"/>
    <w:unhideWhenUsed/>
    <w:rsid w:val="00DA451B"/>
  </w:style>
  <w:style w:type="paragraph" w:styleId="TOC2">
    <w:name w:val="toc 2"/>
    <w:basedOn w:val="Normal"/>
    <w:next w:val="Normal"/>
    <w:autoRedefine/>
    <w:uiPriority w:val="39"/>
    <w:unhideWhenUsed/>
    <w:rsid w:val="00DA451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481"/>
    <w:pPr>
      <w:tabs>
        <w:tab w:val="right" w:leader="dot" w:pos="9062"/>
      </w:tabs>
      <w:spacing w:before="0" w:beforeAutospacing="0" w:after="0" w:afterAutospacing="0"/>
      <w:ind w:left="442"/>
    </w:pPr>
  </w:style>
  <w:style w:type="table" w:styleId="TableGrid">
    <w:name w:val="Table Grid"/>
    <w:basedOn w:val="TableNormal"/>
    <w:uiPriority w:val="59"/>
    <w:rsid w:val="00856E7A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459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B26"/>
    <w:pPr>
      <w:spacing w:beforeAutospacing="0" w:afterAutospacing="0" w:line="276" w:lineRule="auto"/>
      <w:outlineLvl w:val="9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92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F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F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78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529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580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A71009-3689-4005-8559-046F342D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EDS: UAF</Company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 Vermeylen</dc:creator>
  <cp:lastModifiedBy>ksimpson</cp:lastModifiedBy>
  <cp:revision>33</cp:revision>
  <cp:lastPrinted>2012-02-17T14:00:00Z</cp:lastPrinted>
  <dcterms:created xsi:type="dcterms:W3CDTF">2012-02-17T11:42:00Z</dcterms:created>
  <dcterms:modified xsi:type="dcterms:W3CDTF">2012-07-27T13:49:00Z</dcterms:modified>
</cp:coreProperties>
</file>